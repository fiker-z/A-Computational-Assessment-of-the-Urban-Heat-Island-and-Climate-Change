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56943" w14:textId="1A16679B" w:rsidR="00314D02" w:rsidRPr="00C53045" w:rsidRDefault="00314D02">
      <w:pPr>
        <w:rPr>
          <w:rFonts w:ascii="Times" w:hAnsi="Times"/>
        </w:rPr>
      </w:pPr>
      <w:r w:rsidRPr="00C53045">
        <w:rPr>
          <w:rFonts w:ascii="Times" w:hAnsi="Times"/>
        </w:rPr>
        <w:t>Fiker Zewdie</w:t>
      </w:r>
    </w:p>
    <w:p w14:paraId="49D1832C" w14:textId="4EE247C9" w:rsidR="00710B50" w:rsidRDefault="00710B50" w:rsidP="00C53045">
      <w:pPr>
        <w:pStyle w:val="CommentText"/>
        <w:rPr>
          <w:ins w:id="0" w:author="Benjamin Cook" w:date="2019-08-27T15:01:00Z"/>
        </w:rPr>
      </w:pPr>
    </w:p>
    <w:p w14:paraId="59E8C55B" w14:textId="0DF34B2D" w:rsidR="00DC7D94" w:rsidRPr="000579DD" w:rsidRDefault="00DC7D94" w:rsidP="00C53045">
      <w:pPr>
        <w:pStyle w:val="CommentText"/>
        <w:rPr>
          <w:b/>
          <w:bCs/>
          <w:color w:val="000000" w:themeColor="text1"/>
        </w:rPr>
      </w:pPr>
      <w:ins w:id="1" w:author="Benjamin Cook" w:date="2019-08-27T15:01:00Z">
        <w:r w:rsidRPr="000579DD">
          <w:rPr>
            <w:b/>
            <w:bCs/>
            <w:color w:val="000000" w:themeColor="text1"/>
          </w:rPr>
          <w:t>Introduction.</w:t>
        </w:r>
      </w:ins>
    </w:p>
    <w:p w14:paraId="4997AFD9" w14:textId="77777777" w:rsidR="009D1A5B" w:rsidRPr="000579DD" w:rsidRDefault="009D1A5B" w:rsidP="00C53045">
      <w:pPr>
        <w:pStyle w:val="CommentText"/>
        <w:rPr>
          <w:ins w:id="2" w:author="Benjamin Cook" w:date="2019-08-27T15:01:00Z"/>
          <w:color w:val="000000" w:themeColor="text1"/>
        </w:rPr>
      </w:pPr>
    </w:p>
    <w:p w14:paraId="129FF432" w14:textId="41D5BB4C" w:rsidR="00696A4E" w:rsidRPr="000579DD" w:rsidRDefault="00DC7D94" w:rsidP="00696A4E">
      <w:pPr>
        <w:rPr>
          <w:ins w:id="3" w:author="Benjamin Cook" w:date="2019-08-27T15:13:00Z"/>
          <w:rFonts w:ascii="Times" w:hAnsi="Times" w:cs="Arial"/>
          <w:color w:val="000000" w:themeColor="text1"/>
        </w:rPr>
      </w:pPr>
      <w:ins w:id="4" w:author="Benjamin Cook" w:date="2019-08-27T15:01:00Z">
        <w:r w:rsidRPr="000579DD">
          <w:rPr>
            <w:rFonts w:ascii="Times" w:hAnsi="Times" w:cs="Arial"/>
            <w:color w:val="000000" w:themeColor="text1"/>
          </w:rPr>
          <w:t>Extreme heat is a major health hazard during summer in many regions around the world</w:t>
        </w:r>
      </w:ins>
      <w:r w:rsidR="00B33867" w:rsidRPr="000579DD">
        <w:rPr>
          <w:rFonts w:ascii="Times" w:hAnsi="Times" w:cs="Arial"/>
          <w:color w:val="000000" w:themeColor="text1"/>
        </w:rPr>
        <w:t>(Lowe 2015)</w:t>
      </w:r>
      <w:ins w:id="5" w:author="Benjamin Cook" w:date="2019-08-27T15:01:00Z">
        <w:r w:rsidRPr="000579DD">
          <w:rPr>
            <w:rFonts w:ascii="Times" w:hAnsi="Times" w:cs="Arial"/>
            <w:color w:val="000000" w:themeColor="text1"/>
          </w:rPr>
          <w:t xml:space="preserve">. One example was the 2003 heat wave in Europe during July 2003, which killed as many as 70,000 </w:t>
        </w:r>
        <w:commentRangeStart w:id="6"/>
        <w:r w:rsidRPr="000579DD">
          <w:rPr>
            <w:rFonts w:ascii="Times" w:hAnsi="Times" w:cs="Arial"/>
            <w:color w:val="000000" w:themeColor="text1"/>
          </w:rPr>
          <w:t>people</w:t>
        </w:r>
        <w:commentRangeEnd w:id="6"/>
        <w:r w:rsidRPr="000579DD">
          <w:rPr>
            <w:rStyle w:val="CommentReference"/>
            <w:color w:val="000000" w:themeColor="text1"/>
          </w:rPr>
          <w:commentReference w:id="6"/>
        </w:r>
      </w:ins>
      <w:r w:rsidR="00F8102C" w:rsidRPr="000579DD">
        <w:rPr>
          <w:rFonts w:ascii="Times" w:hAnsi="Times" w:cs="Arial"/>
          <w:color w:val="000000" w:themeColor="text1"/>
        </w:rPr>
        <w:t>(Robine et al. 2008)</w:t>
      </w:r>
      <w:ins w:id="7" w:author="Benjamin Cook" w:date="2019-08-27T15:01:00Z">
        <w:r w:rsidRPr="000579DD">
          <w:rPr>
            <w:rFonts w:ascii="Times" w:hAnsi="Times" w:cs="Arial"/>
            <w:color w:val="000000" w:themeColor="text1"/>
          </w:rPr>
          <w:t xml:space="preserve">. Impacts from heat waves are amplified by urbanization, a phenomenon known as the </w:t>
        </w:r>
      </w:ins>
      <w:ins w:id="8" w:author="Benjamin Cook" w:date="2019-08-27T15:12:00Z">
        <w:r w:rsidR="004D4DDD" w:rsidRPr="000579DD">
          <w:rPr>
            <w:rFonts w:ascii="Times" w:hAnsi="Times" w:cs="Arial"/>
            <w:color w:val="000000" w:themeColor="text1"/>
          </w:rPr>
          <w:t>Urban Heat Island</w:t>
        </w:r>
        <w:r w:rsidR="00A50A30" w:rsidRPr="000579DD">
          <w:rPr>
            <w:rFonts w:ascii="Times" w:hAnsi="Times" w:cs="Arial"/>
            <w:color w:val="000000" w:themeColor="text1"/>
          </w:rPr>
          <w:t xml:space="preserve"> </w:t>
        </w:r>
        <w:commentRangeStart w:id="9"/>
        <w:r w:rsidR="004D4DDD" w:rsidRPr="000579DD">
          <w:rPr>
            <w:rFonts w:ascii="Times" w:hAnsi="Times" w:cs="Arial"/>
            <w:color w:val="000000" w:themeColor="text1"/>
          </w:rPr>
          <w:t>phenomenon</w:t>
        </w:r>
        <w:commentRangeEnd w:id="9"/>
        <w:r w:rsidR="00F24285" w:rsidRPr="000579DD">
          <w:rPr>
            <w:rStyle w:val="CommentReference"/>
            <w:color w:val="000000" w:themeColor="text1"/>
          </w:rPr>
          <w:commentReference w:id="9"/>
        </w:r>
      </w:ins>
      <w:r w:rsidR="00B33867" w:rsidRPr="000579DD">
        <w:rPr>
          <w:rFonts w:ascii="Times" w:hAnsi="Times" w:cs="Arial"/>
          <w:color w:val="000000" w:themeColor="text1"/>
        </w:rPr>
        <w:t>(</w:t>
      </w:r>
      <w:r w:rsidR="00680141" w:rsidRPr="000579DD">
        <w:rPr>
          <w:rFonts w:ascii="Times" w:hAnsi="Times" w:cs="Arial"/>
          <w:color w:val="000000" w:themeColor="text1"/>
        </w:rPr>
        <w:t>Voogt et al. 2003</w:t>
      </w:r>
      <w:r w:rsidR="00F8102C" w:rsidRPr="000579DD">
        <w:rPr>
          <w:rFonts w:ascii="Times" w:hAnsi="Times" w:cs="Arial"/>
          <w:color w:val="000000" w:themeColor="text1"/>
        </w:rPr>
        <w:t>)</w:t>
      </w:r>
      <w:ins w:id="10" w:author="Benjamin Cook" w:date="2019-08-27T15:01:00Z">
        <w:r w:rsidRPr="000579DD">
          <w:rPr>
            <w:rFonts w:ascii="Times" w:hAnsi="Times" w:cs="Arial"/>
            <w:color w:val="000000" w:themeColor="text1"/>
          </w:rPr>
          <w:t xml:space="preserve">. </w:t>
        </w:r>
      </w:ins>
      <w:ins w:id="11" w:author="Benjamin Cook" w:date="2019-08-27T15:13:00Z">
        <w:r w:rsidR="00696A4E" w:rsidRPr="000579DD">
          <w:rPr>
            <w:rFonts w:ascii="Times" w:hAnsi="Times" w:cs="Arial"/>
            <w:color w:val="000000" w:themeColor="text1"/>
          </w:rPr>
          <w:t>The urban heat island is the idea that</w:t>
        </w:r>
      </w:ins>
      <w:ins w:id="12" w:author="Benjamin Cook" w:date="2019-08-27T15:14:00Z">
        <w:r w:rsidR="006A54AF" w:rsidRPr="000579DD">
          <w:rPr>
            <w:rFonts w:ascii="Times" w:hAnsi="Times" w:cs="Arial"/>
            <w:color w:val="000000" w:themeColor="text1"/>
          </w:rPr>
          <w:t xml:space="preserve"> urban areas warmer than surrounding suburban areas</w:t>
        </w:r>
        <w:r w:rsidR="006E1C8E" w:rsidRPr="000579DD">
          <w:rPr>
            <w:rFonts w:ascii="Times" w:hAnsi="Times" w:cs="Arial"/>
            <w:color w:val="000000" w:themeColor="text1"/>
          </w:rPr>
          <w:t xml:space="preserve">. This occurs </w:t>
        </w:r>
        <w:r w:rsidR="006A54AF" w:rsidRPr="000579DD">
          <w:rPr>
            <w:rFonts w:ascii="Times" w:hAnsi="Times" w:cs="Arial"/>
            <w:color w:val="000000" w:themeColor="text1"/>
          </w:rPr>
          <w:t>because</w:t>
        </w:r>
      </w:ins>
      <w:ins w:id="13" w:author="Benjamin Cook" w:date="2019-08-27T15:13:00Z">
        <w:r w:rsidR="00696A4E" w:rsidRPr="000579DD">
          <w:rPr>
            <w:rFonts w:ascii="Times" w:hAnsi="Times" w:cs="Arial"/>
            <w:color w:val="000000" w:themeColor="text1"/>
          </w:rPr>
          <w:t xml:space="preserve"> anthropogenic heat release from urban activity, low surface albedo</w:t>
        </w:r>
      </w:ins>
      <w:ins w:id="14" w:author="Benjamin Cook" w:date="2019-08-27T15:14:00Z">
        <w:r w:rsidR="006628AF" w:rsidRPr="000579DD">
          <w:rPr>
            <w:rFonts w:ascii="Times" w:hAnsi="Times" w:cs="Arial"/>
            <w:color w:val="000000" w:themeColor="text1"/>
          </w:rPr>
          <w:t xml:space="preserve"> (absorbing more energy from the </w:t>
        </w:r>
      </w:ins>
      <w:ins w:id="15" w:author="Benjamin Cook" w:date="2019-08-27T15:15:00Z">
        <w:r w:rsidR="006628AF" w:rsidRPr="000579DD">
          <w:rPr>
            <w:rFonts w:ascii="Times" w:hAnsi="Times" w:cs="Arial"/>
            <w:color w:val="000000" w:themeColor="text1"/>
          </w:rPr>
          <w:t>sun)</w:t>
        </w:r>
      </w:ins>
      <w:ins w:id="16" w:author="Benjamin Cook" w:date="2019-08-27T15:13:00Z">
        <w:r w:rsidR="00696A4E" w:rsidRPr="000579DD">
          <w:rPr>
            <w:rFonts w:ascii="Times" w:hAnsi="Times" w:cs="Arial"/>
            <w:color w:val="000000" w:themeColor="text1"/>
          </w:rPr>
          <w:t xml:space="preserve">, and better retention of heat by urban infrastructure </w:t>
        </w:r>
      </w:ins>
      <w:ins w:id="17" w:author="Benjamin Cook" w:date="2019-08-27T15:15:00Z">
        <w:r w:rsidR="0085321B" w:rsidRPr="000579DD">
          <w:rPr>
            <w:rFonts w:ascii="Times" w:hAnsi="Times" w:cs="Arial"/>
            <w:color w:val="000000" w:themeColor="text1"/>
          </w:rPr>
          <w:t>(which can then release that heat back to the evironment)</w:t>
        </w:r>
      </w:ins>
      <w:ins w:id="18" w:author="Benjamin Cook" w:date="2019-08-27T15:13:00Z">
        <w:r w:rsidR="00696A4E" w:rsidRPr="000579DD">
          <w:rPr>
            <w:rFonts w:ascii="Times" w:hAnsi="Times" w:cs="Arial"/>
            <w:color w:val="000000" w:themeColor="text1"/>
          </w:rPr>
          <w:t xml:space="preserve"> (Rizwan). Other studies have found that areas with a higher concentration of people in an area could have a higher relative temperatures than their surrounding rural areas (Chapman).</w:t>
        </w:r>
        <w:r w:rsidR="00CA55BF" w:rsidRPr="000579DD">
          <w:rPr>
            <w:rFonts w:ascii="Times" w:hAnsi="Times" w:cs="Arial"/>
            <w:color w:val="000000" w:themeColor="text1"/>
          </w:rPr>
          <w:t xml:space="preserve"> Because of UHI, many people in urban areas are subject to higher temperatures than their surrounding suburban areas</w:t>
        </w:r>
      </w:ins>
      <w:ins w:id="19" w:author="Benjamin Cook" w:date="2019-08-27T15:15:00Z">
        <w:r w:rsidR="00202C90" w:rsidRPr="000579DD">
          <w:rPr>
            <w:rFonts w:ascii="Times" w:hAnsi="Times" w:cs="Arial"/>
            <w:color w:val="000000" w:themeColor="text1"/>
          </w:rPr>
          <w:t>, especially during extreme heat events</w:t>
        </w:r>
      </w:ins>
      <w:ins w:id="20" w:author="Benjamin Cook" w:date="2019-08-27T15:13:00Z">
        <w:r w:rsidR="00CA55BF" w:rsidRPr="000579DD">
          <w:rPr>
            <w:rFonts w:ascii="Times" w:hAnsi="Times" w:cs="Arial"/>
            <w:color w:val="000000" w:themeColor="text1"/>
          </w:rPr>
          <w:t>.</w:t>
        </w:r>
      </w:ins>
    </w:p>
    <w:p w14:paraId="175F48B3" w14:textId="5B746D03" w:rsidR="007234B1" w:rsidRPr="000579DD" w:rsidRDefault="007234B1" w:rsidP="00DC7D94">
      <w:pPr>
        <w:rPr>
          <w:ins w:id="21" w:author="Benjamin Cook" w:date="2019-08-27T15:16:00Z"/>
          <w:rFonts w:ascii="Times" w:hAnsi="Times" w:cs="Arial"/>
          <w:color w:val="000000" w:themeColor="text1"/>
        </w:rPr>
      </w:pPr>
    </w:p>
    <w:p w14:paraId="007E9155" w14:textId="4F775FB3" w:rsidR="00FC2B93" w:rsidRPr="000579DD" w:rsidRDefault="0020138F" w:rsidP="000A5C25">
      <w:pPr>
        <w:rPr>
          <w:ins w:id="22" w:author="Benjamin Cook" w:date="2019-08-27T15:17:00Z"/>
          <w:color w:val="000000" w:themeColor="text1"/>
        </w:rPr>
      </w:pPr>
      <w:ins w:id="23" w:author="Benjamin Cook" w:date="2019-08-27T15:16:00Z">
        <w:r w:rsidRPr="000579DD">
          <w:rPr>
            <w:rFonts w:ascii="Times" w:hAnsi="Times"/>
            <w:color w:val="000000" w:themeColor="text1"/>
          </w:rPr>
          <w:t xml:space="preserve">In the latter half of the 1900s, there has been a sharp increase in temperatures worldwide due to global </w:t>
        </w:r>
        <w:commentRangeStart w:id="24"/>
        <w:r w:rsidRPr="000579DD">
          <w:rPr>
            <w:rFonts w:ascii="Times" w:hAnsi="Times"/>
            <w:color w:val="000000" w:themeColor="text1"/>
          </w:rPr>
          <w:t>warming</w:t>
        </w:r>
      </w:ins>
      <w:commentRangeEnd w:id="24"/>
      <w:ins w:id="25" w:author="Benjamin Cook" w:date="2019-08-27T15:17:00Z">
        <w:r w:rsidR="00AB5163" w:rsidRPr="000579DD">
          <w:rPr>
            <w:rStyle w:val="CommentReference"/>
            <w:color w:val="000000" w:themeColor="text1"/>
          </w:rPr>
          <w:commentReference w:id="24"/>
        </w:r>
      </w:ins>
      <w:r w:rsidR="00BA43E9" w:rsidRPr="000579DD">
        <w:rPr>
          <w:rFonts w:ascii="Times" w:hAnsi="Times"/>
          <w:color w:val="000000" w:themeColor="text1"/>
        </w:rPr>
        <w:t>(</w:t>
      </w:r>
      <w:r w:rsidR="006C16E6" w:rsidRPr="000579DD">
        <w:rPr>
          <w:rFonts w:ascii="Times" w:hAnsi="Times"/>
          <w:color w:val="000000" w:themeColor="text1"/>
        </w:rPr>
        <w:t>Alexander et al. 2006)</w:t>
      </w:r>
      <w:ins w:id="26" w:author="Benjamin Cook" w:date="2019-08-27T15:16:00Z">
        <w:r w:rsidRPr="000579DD">
          <w:rPr>
            <w:rFonts w:ascii="Times" w:hAnsi="Times"/>
            <w:color w:val="000000" w:themeColor="text1"/>
          </w:rPr>
          <w:t xml:space="preserve">. </w:t>
        </w:r>
      </w:ins>
      <w:ins w:id="27" w:author="Benjamin Cook" w:date="2019-08-27T15:17:00Z">
        <w:r w:rsidR="008B63F1" w:rsidRPr="000579DD">
          <w:rPr>
            <w:rFonts w:ascii="Times" w:hAnsi="Times"/>
            <w:color w:val="000000" w:themeColor="text1"/>
          </w:rPr>
          <w:t xml:space="preserve">Further, this warming has increased the risk of heat extremes and heat waves in many </w:t>
        </w:r>
        <w:commentRangeStart w:id="28"/>
        <w:r w:rsidR="008B63F1" w:rsidRPr="000579DD">
          <w:rPr>
            <w:rFonts w:ascii="Times" w:hAnsi="Times"/>
            <w:color w:val="000000" w:themeColor="text1"/>
          </w:rPr>
          <w:t>regions</w:t>
        </w:r>
      </w:ins>
      <w:commentRangeEnd w:id="28"/>
      <w:ins w:id="29" w:author="Benjamin Cook" w:date="2019-08-27T15:18:00Z">
        <w:r w:rsidR="008B63F1" w:rsidRPr="000579DD">
          <w:rPr>
            <w:rStyle w:val="CommentReference"/>
            <w:rFonts w:ascii="Times" w:hAnsi="Times"/>
            <w:color w:val="000000" w:themeColor="text1"/>
            <w:sz w:val="24"/>
            <w:szCs w:val="24"/>
          </w:rPr>
          <w:commentReference w:id="28"/>
        </w:r>
      </w:ins>
      <w:r w:rsidR="009D1A5B" w:rsidRPr="000579DD">
        <w:rPr>
          <w:rFonts w:ascii="Times" w:hAnsi="Times"/>
          <w:color w:val="000000" w:themeColor="text1"/>
        </w:rPr>
        <w:t xml:space="preserve"> </w:t>
      </w:r>
      <w:r w:rsidR="00AF2AB9" w:rsidRPr="000579DD">
        <w:rPr>
          <w:rFonts w:ascii="Times" w:hAnsi="Times"/>
          <w:color w:val="000000" w:themeColor="text1"/>
        </w:rPr>
        <w:t>(</w:t>
      </w:r>
      <w:r w:rsidR="00AF2AB9" w:rsidRPr="000579DD">
        <w:rPr>
          <w:rFonts w:ascii="Times" w:hAnsi="Times"/>
          <w:bCs/>
          <w:color w:val="000000" w:themeColor="text1"/>
          <w:shd w:val="clear" w:color="auto" w:fill="F4F4F4"/>
        </w:rPr>
        <w:t>Kovats</w:t>
      </w:r>
      <w:r w:rsidR="009D1A5B" w:rsidRPr="000579DD">
        <w:rPr>
          <w:rFonts w:ascii="Times" w:hAnsi="Times"/>
          <w:bCs/>
          <w:color w:val="000000" w:themeColor="text1"/>
          <w:shd w:val="clear" w:color="auto" w:fill="F4F4F4"/>
        </w:rPr>
        <w:t xml:space="preserve"> 2008</w:t>
      </w:r>
      <w:r w:rsidR="00AF2AB9" w:rsidRPr="000579DD">
        <w:rPr>
          <w:rFonts w:ascii="Times" w:hAnsi="Times"/>
          <w:color w:val="000000" w:themeColor="text1"/>
        </w:rPr>
        <w:t>)</w:t>
      </w:r>
      <w:ins w:id="30" w:author="Benjamin Cook" w:date="2019-08-27T15:17:00Z">
        <w:r w:rsidR="008B63F1" w:rsidRPr="000579DD">
          <w:rPr>
            <w:rFonts w:ascii="Times" w:hAnsi="Times"/>
            <w:color w:val="000000" w:themeColor="text1"/>
          </w:rPr>
          <w:t xml:space="preserve">. </w:t>
        </w:r>
      </w:ins>
      <w:ins w:id="31" w:author="Benjamin Cook" w:date="2019-08-27T15:18:00Z">
        <w:r w:rsidR="002B1EE0" w:rsidRPr="000579DD">
          <w:rPr>
            <w:rFonts w:ascii="Times" w:hAnsi="Times"/>
            <w:color w:val="000000" w:themeColor="text1"/>
          </w:rPr>
          <w:t>And while i</w:t>
        </w:r>
      </w:ins>
      <w:ins w:id="32" w:author="Benjamin Cook" w:date="2019-08-27T15:16:00Z">
        <w:r w:rsidRPr="000579DD">
          <w:rPr>
            <w:rFonts w:ascii="Times" w:hAnsi="Times"/>
            <w:color w:val="000000" w:themeColor="text1"/>
          </w:rPr>
          <w:t>t is known that the urban heat island causes higher temperatures in urban relative to less urbanized areas, but the</w:t>
        </w:r>
      </w:ins>
      <w:ins w:id="33" w:author="Benjamin Cook" w:date="2019-08-27T15:18:00Z">
        <w:r w:rsidR="00384805" w:rsidRPr="000579DD">
          <w:rPr>
            <w:rFonts w:ascii="Times" w:hAnsi="Times"/>
            <w:color w:val="000000" w:themeColor="text1"/>
          </w:rPr>
          <w:t xml:space="preserve"> interaction </w:t>
        </w:r>
      </w:ins>
      <w:ins w:id="34" w:author="Benjamin Cook" w:date="2019-08-27T15:16:00Z">
        <w:r w:rsidRPr="000579DD">
          <w:rPr>
            <w:rFonts w:ascii="Times" w:hAnsi="Times"/>
            <w:color w:val="000000" w:themeColor="text1"/>
          </w:rPr>
          <w:t xml:space="preserve">between the urban heat island and rising temperatures due to global warming </w:t>
        </w:r>
      </w:ins>
      <w:ins w:id="35" w:author="Benjamin Cook" w:date="2019-08-27T15:18:00Z">
        <w:r w:rsidR="00737567" w:rsidRPr="000579DD">
          <w:rPr>
            <w:rFonts w:ascii="Times" w:hAnsi="Times"/>
            <w:color w:val="000000" w:themeColor="text1"/>
          </w:rPr>
          <w:t xml:space="preserve">for </w:t>
        </w:r>
      </w:ins>
      <w:ins w:id="36" w:author="Benjamin Cook" w:date="2019-08-27T15:16:00Z">
        <w:r w:rsidRPr="000579DD">
          <w:rPr>
            <w:rFonts w:ascii="Times" w:hAnsi="Times"/>
            <w:color w:val="000000" w:themeColor="text1"/>
          </w:rPr>
          <w:t xml:space="preserve">is </w:t>
        </w:r>
      </w:ins>
      <w:ins w:id="37" w:author="Benjamin Cook" w:date="2019-08-27T15:18:00Z">
        <w:r w:rsidR="00737567" w:rsidRPr="000579DD">
          <w:rPr>
            <w:rFonts w:ascii="Times" w:hAnsi="Times"/>
            <w:color w:val="000000" w:themeColor="text1"/>
          </w:rPr>
          <w:t>less well understood,</w:t>
        </w:r>
      </w:ins>
      <w:ins w:id="38" w:author="Benjamin Cook" w:date="2019-08-27T15:16:00Z">
        <w:r w:rsidRPr="000579DD">
          <w:rPr>
            <w:rFonts w:ascii="Times" w:hAnsi="Times"/>
            <w:color w:val="000000" w:themeColor="text1"/>
          </w:rPr>
          <w:t xml:space="preserve"> especially as it is related to heat extremes. </w:t>
        </w:r>
      </w:ins>
      <w:ins w:id="39" w:author="Benjamin Cook" w:date="2019-08-27T15:19:00Z">
        <w:r w:rsidR="00355EA4" w:rsidRPr="000579DD">
          <w:rPr>
            <w:rFonts w:ascii="Times" w:hAnsi="Times"/>
            <w:color w:val="000000" w:themeColor="text1"/>
          </w:rPr>
          <w:t xml:space="preserve"> </w:t>
        </w:r>
      </w:ins>
      <w:ins w:id="40" w:author="Benjamin Cook" w:date="2019-08-27T15:02:00Z">
        <w:r w:rsidR="005B42F5" w:rsidRPr="000579DD">
          <w:rPr>
            <w:rFonts w:ascii="Times" w:hAnsi="Times" w:cs="Arial"/>
            <w:color w:val="000000" w:themeColor="text1"/>
          </w:rPr>
          <w:t xml:space="preserve">In order to understand the extent of the effects of heat increase, these is a need for the tracking and modeling of these temperatures. Recent studies that have tracked heat waves have looked into measuring the trends of heat waves, but have excluded New York as a part of their study (Habeeb). </w:t>
        </w:r>
      </w:ins>
    </w:p>
    <w:p w14:paraId="3CBE453C" w14:textId="452316E5" w:rsidR="00FC2B93" w:rsidRPr="000579DD" w:rsidRDefault="00FC2B93" w:rsidP="005B42F5">
      <w:pPr>
        <w:pStyle w:val="CommentText"/>
        <w:rPr>
          <w:ins w:id="41" w:author="Benjamin Cook" w:date="2019-08-27T15:19:00Z"/>
          <w:rFonts w:ascii="Times" w:hAnsi="Times" w:cs="Arial"/>
          <w:color w:val="000000" w:themeColor="text1"/>
          <w:sz w:val="24"/>
          <w:szCs w:val="24"/>
        </w:rPr>
      </w:pPr>
    </w:p>
    <w:p w14:paraId="43C2B466" w14:textId="57413E7F" w:rsidR="005B42F5" w:rsidRPr="000579DD" w:rsidRDefault="00F97510" w:rsidP="00F97510">
      <w:pPr>
        <w:pStyle w:val="CommentText"/>
        <w:rPr>
          <w:ins w:id="42" w:author="Benjamin Cook" w:date="2019-08-27T15:02:00Z"/>
          <w:rFonts w:ascii="Times" w:hAnsi="Times" w:cs="Arial"/>
          <w:color w:val="000000" w:themeColor="text1"/>
          <w:sz w:val="24"/>
          <w:szCs w:val="24"/>
        </w:rPr>
      </w:pPr>
      <w:commentRangeStart w:id="43"/>
      <w:commentRangeStart w:id="44"/>
      <w:ins w:id="45" w:author="Benjamin Cook" w:date="2019-08-27T15:19:00Z">
        <w:r w:rsidRPr="000579DD">
          <w:rPr>
            <w:rFonts w:ascii="Times" w:hAnsi="Times" w:cs="Arial"/>
            <w:color w:val="000000" w:themeColor="text1"/>
            <w:sz w:val="24"/>
            <w:szCs w:val="24"/>
          </w:rPr>
          <w:t>The</w:t>
        </w:r>
      </w:ins>
      <w:commentRangeEnd w:id="43"/>
      <w:ins w:id="46" w:author="Benjamin Cook" w:date="2019-08-27T15:20:00Z">
        <w:r w:rsidR="006D7567" w:rsidRPr="000579DD">
          <w:rPr>
            <w:rStyle w:val="CommentReference"/>
            <w:color w:val="000000" w:themeColor="text1"/>
          </w:rPr>
          <w:commentReference w:id="43"/>
        </w:r>
      </w:ins>
      <w:ins w:id="47" w:author="Benjamin Cook" w:date="2019-08-27T15:19:00Z">
        <w:r w:rsidRPr="000579DD">
          <w:rPr>
            <w:rFonts w:ascii="Times" w:hAnsi="Times" w:cs="Arial"/>
            <w:color w:val="000000" w:themeColor="text1"/>
            <w:sz w:val="24"/>
            <w:szCs w:val="24"/>
          </w:rPr>
          <w:t xml:space="preserve"> goal of this research is to investigate how extreme heat days are changing ov</w:t>
        </w:r>
      </w:ins>
      <w:ins w:id="48" w:author="Benjamin Cook" w:date="2019-08-27T15:20:00Z">
        <w:r w:rsidRPr="000579DD">
          <w:rPr>
            <w:rFonts w:ascii="Times" w:hAnsi="Times" w:cs="Arial"/>
            <w:color w:val="000000" w:themeColor="text1"/>
            <w:sz w:val="24"/>
            <w:szCs w:val="24"/>
          </w:rPr>
          <w:t xml:space="preserve">er time, </w:t>
        </w:r>
      </w:ins>
      <w:ins w:id="49" w:author="Benjamin Cook" w:date="2019-08-27T15:02:00Z">
        <w:r w:rsidR="005B42F5" w:rsidRPr="000579DD">
          <w:rPr>
            <w:rFonts w:ascii="Times" w:hAnsi="Times" w:cs="Arial"/>
            <w:color w:val="000000" w:themeColor="text1"/>
            <w:sz w:val="24"/>
            <w:szCs w:val="24"/>
          </w:rPr>
          <w:t>Times Square, an urbanized area of Manhattan and Ardsley, a suburban area in Westchester County, NY.</w:t>
        </w:r>
      </w:ins>
      <w:ins w:id="50" w:author="Benjamin Cook" w:date="2019-08-27T15:20:00Z">
        <w:r w:rsidR="00C40A50" w:rsidRPr="000579DD">
          <w:rPr>
            <w:rFonts w:ascii="Times" w:hAnsi="Times" w:cs="Arial"/>
            <w:color w:val="000000" w:themeColor="text1"/>
            <w:sz w:val="24"/>
            <w:szCs w:val="24"/>
          </w:rPr>
          <w:t xml:space="preserve"> </w:t>
        </w:r>
      </w:ins>
      <w:ins w:id="51" w:author="Benjamin Cook" w:date="2019-08-27T15:02:00Z">
        <w:r w:rsidR="005B42F5" w:rsidRPr="000579DD">
          <w:rPr>
            <w:rFonts w:ascii="Times" w:hAnsi="Times" w:cs="Arial"/>
            <w:color w:val="000000" w:themeColor="text1"/>
            <w:sz w:val="24"/>
            <w:szCs w:val="24"/>
          </w:rPr>
          <w:t>This research is aimed to answer if urbanization amplifies warming trends in Times Square more than it does in Ardsley</w:t>
        </w:r>
      </w:ins>
      <w:ins w:id="52" w:author="Benjamin Cook" w:date="2019-08-27T15:20:00Z">
        <w:r w:rsidR="00C7016F" w:rsidRPr="000579DD">
          <w:rPr>
            <w:rFonts w:ascii="Times" w:hAnsi="Times" w:cs="Arial"/>
            <w:color w:val="000000" w:themeColor="text1"/>
            <w:sz w:val="24"/>
            <w:szCs w:val="24"/>
          </w:rPr>
          <w:t xml:space="preserve"> by comparing </w:t>
        </w:r>
        <w:r w:rsidR="00EA2DD0" w:rsidRPr="000579DD">
          <w:rPr>
            <w:rFonts w:ascii="Times" w:hAnsi="Times" w:cs="Arial"/>
            <w:color w:val="000000" w:themeColor="text1"/>
            <w:sz w:val="24"/>
            <w:szCs w:val="24"/>
          </w:rPr>
          <w:t>dai</w:t>
        </w:r>
      </w:ins>
      <w:ins w:id="53" w:author="Benjamin Cook" w:date="2019-08-27T15:21:00Z">
        <w:r w:rsidR="00EA2DD0" w:rsidRPr="000579DD">
          <w:rPr>
            <w:rFonts w:ascii="Times" w:hAnsi="Times" w:cs="Arial"/>
            <w:color w:val="000000" w:themeColor="text1"/>
            <w:sz w:val="24"/>
            <w:szCs w:val="24"/>
          </w:rPr>
          <w:t>ly maximum temperatures during the summer (June-July-August) between the two locations</w:t>
        </w:r>
      </w:ins>
      <w:ins w:id="54" w:author="Benjamin Cook" w:date="2019-08-27T15:02:00Z">
        <w:r w:rsidR="005B42F5" w:rsidRPr="000579DD">
          <w:rPr>
            <w:rFonts w:ascii="Times" w:hAnsi="Times" w:cs="Arial"/>
            <w:color w:val="000000" w:themeColor="text1"/>
            <w:sz w:val="24"/>
            <w:szCs w:val="24"/>
          </w:rPr>
          <w:t>.</w:t>
        </w:r>
      </w:ins>
      <w:ins w:id="55" w:author="Benjamin Cook" w:date="2019-08-27T15:21:00Z">
        <w:r w:rsidR="00EA2DD0" w:rsidRPr="000579DD">
          <w:rPr>
            <w:rFonts w:ascii="Times" w:hAnsi="Times" w:cs="Arial"/>
            <w:color w:val="000000" w:themeColor="text1"/>
            <w:sz w:val="24"/>
            <w:szCs w:val="24"/>
          </w:rPr>
          <w:t xml:space="preserve"> Questions that will be addressed include: </w:t>
        </w:r>
      </w:ins>
      <w:ins w:id="56" w:author="Benjamin Cook" w:date="2019-08-27T15:02:00Z">
        <w:r w:rsidR="005B42F5" w:rsidRPr="000579DD">
          <w:rPr>
            <w:rFonts w:ascii="Times" w:hAnsi="Times" w:cs="Arial"/>
            <w:color w:val="000000" w:themeColor="text1"/>
            <w:sz w:val="24"/>
            <w:szCs w:val="24"/>
          </w:rPr>
          <w:t xml:space="preserve">“Are the number of days </w:t>
        </w:r>
      </w:ins>
      <w:ins w:id="57" w:author="Benjamin Cook" w:date="2019-08-27T15:21:00Z">
        <w:r w:rsidR="00EA2DD0" w:rsidRPr="000579DD">
          <w:rPr>
            <w:rFonts w:ascii="Times" w:hAnsi="Times" w:cs="Arial"/>
            <w:color w:val="000000" w:themeColor="text1"/>
            <w:sz w:val="24"/>
            <w:szCs w:val="24"/>
          </w:rPr>
          <w:t xml:space="preserve">with maximum temperature </w:t>
        </w:r>
      </w:ins>
      <w:ins w:id="58" w:author="Benjamin Cook" w:date="2019-08-27T15:02:00Z">
        <w:r w:rsidR="005B42F5" w:rsidRPr="000579DD">
          <w:rPr>
            <w:rFonts w:ascii="Times" w:hAnsi="Times" w:cs="Arial"/>
            <w:color w:val="000000" w:themeColor="text1"/>
            <w:sz w:val="24"/>
            <w:szCs w:val="24"/>
          </w:rPr>
          <w:t>above the 90</w:t>
        </w:r>
        <w:r w:rsidR="005B42F5" w:rsidRPr="000579DD">
          <w:rPr>
            <w:rFonts w:ascii="Times" w:hAnsi="Times" w:cs="Arial"/>
            <w:color w:val="000000" w:themeColor="text1"/>
            <w:sz w:val="24"/>
            <w:szCs w:val="24"/>
            <w:vertAlign w:val="superscript"/>
          </w:rPr>
          <w:t>th</w:t>
        </w:r>
        <w:r w:rsidR="005B42F5" w:rsidRPr="000579DD">
          <w:rPr>
            <w:rFonts w:ascii="Times" w:hAnsi="Times" w:cs="Arial"/>
            <w:color w:val="000000" w:themeColor="text1"/>
            <w:sz w:val="24"/>
            <w:szCs w:val="24"/>
          </w:rPr>
          <w:t xml:space="preserve"> percentile increasing?”, “Are they increasing at a faster rate in Times Square than they are in Ardsley?”</w:t>
        </w:r>
      </w:ins>
      <w:ins w:id="59" w:author="Benjamin Cook" w:date="2019-08-27T15:21:00Z">
        <w:r w:rsidR="00EA2DD0" w:rsidRPr="000579DD">
          <w:rPr>
            <w:rFonts w:ascii="Times" w:hAnsi="Times" w:cs="Arial"/>
            <w:color w:val="000000" w:themeColor="text1"/>
            <w:sz w:val="24"/>
            <w:szCs w:val="24"/>
          </w:rPr>
          <w:t>, “</w:t>
        </w:r>
      </w:ins>
      <w:ins w:id="60" w:author="Benjamin Cook" w:date="2019-08-27T15:02:00Z">
        <w:r w:rsidR="005B42F5" w:rsidRPr="000579DD">
          <w:rPr>
            <w:rFonts w:ascii="Times" w:hAnsi="Times"/>
            <w:color w:val="000000" w:themeColor="text1"/>
            <w:sz w:val="24"/>
            <w:szCs w:val="24"/>
          </w:rPr>
          <w:t>How different are median and 90</w:t>
        </w:r>
        <w:r w:rsidR="005B42F5" w:rsidRPr="000579DD">
          <w:rPr>
            <w:rFonts w:ascii="Times" w:hAnsi="Times"/>
            <w:color w:val="000000" w:themeColor="text1"/>
            <w:sz w:val="24"/>
            <w:szCs w:val="24"/>
            <w:vertAlign w:val="superscript"/>
          </w:rPr>
          <w:t>th</w:t>
        </w:r>
        <w:r w:rsidR="005B42F5" w:rsidRPr="000579DD">
          <w:rPr>
            <w:rFonts w:ascii="Times" w:hAnsi="Times"/>
            <w:color w:val="000000" w:themeColor="text1"/>
            <w:sz w:val="24"/>
            <w:szCs w:val="24"/>
          </w:rPr>
          <w:t xml:space="preserve"> percentiles summer maximum temperatures between Times Square and Ardsley?</w:t>
        </w:r>
      </w:ins>
      <w:ins w:id="61" w:author="Benjamin Cook" w:date="2019-08-27T15:21:00Z">
        <w:r w:rsidR="00EA2DD0" w:rsidRPr="000579DD">
          <w:rPr>
            <w:rFonts w:ascii="Times" w:hAnsi="Times"/>
            <w:color w:val="000000" w:themeColor="text1"/>
            <w:sz w:val="24"/>
            <w:szCs w:val="24"/>
          </w:rPr>
          <w:t>”</w:t>
        </w:r>
      </w:ins>
      <w:ins w:id="62" w:author="Benjamin Cook" w:date="2019-08-27T15:02:00Z">
        <w:r w:rsidR="005B42F5" w:rsidRPr="000579DD">
          <w:rPr>
            <w:rFonts w:ascii="Times" w:hAnsi="Times"/>
            <w:color w:val="000000" w:themeColor="text1"/>
            <w:sz w:val="24"/>
            <w:szCs w:val="24"/>
          </w:rPr>
          <w:t xml:space="preserve">, </w:t>
        </w:r>
      </w:ins>
      <w:ins w:id="63" w:author="Benjamin Cook" w:date="2019-08-27T15:21:00Z">
        <w:r w:rsidR="00EA2DD0" w:rsidRPr="000579DD">
          <w:rPr>
            <w:rFonts w:ascii="Times" w:hAnsi="Times"/>
            <w:color w:val="000000" w:themeColor="text1"/>
            <w:sz w:val="24"/>
            <w:szCs w:val="24"/>
          </w:rPr>
          <w:t>“</w:t>
        </w:r>
      </w:ins>
      <w:ins w:id="64" w:author="Benjamin Cook" w:date="2019-08-27T15:02:00Z">
        <w:r w:rsidR="005B42F5" w:rsidRPr="000579DD">
          <w:rPr>
            <w:rFonts w:ascii="Times" w:hAnsi="Times"/>
            <w:color w:val="000000" w:themeColor="text1"/>
            <w:sz w:val="24"/>
            <w:szCs w:val="24"/>
          </w:rPr>
          <w:t>how have the median and 90</w:t>
        </w:r>
        <w:r w:rsidR="005B42F5" w:rsidRPr="000579DD">
          <w:rPr>
            <w:rFonts w:ascii="Times" w:hAnsi="Times"/>
            <w:color w:val="000000" w:themeColor="text1"/>
            <w:sz w:val="24"/>
            <w:szCs w:val="24"/>
            <w:vertAlign w:val="superscript"/>
          </w:rPr>
          <w:t>th</w:t>
        </w:r>
        <w:r w:rsidR="005B42F5" w:rsidRPr="000579DD">
          <w:rPr>
            <w:rFonts w:ascii="Times" w:hAnsi="Times"/>
            <w:color w:val="000000" w:themeColor="text1"/>
            <w:sz w:val="24"/>
            <w:szCs w:val="24"/>
          </w:rPr>
          <w:t xml:space="preserve"> percentiles in each location changed between the first 30 years and last 30 years of the available data?</w:t>
        </w:r>
      </w:ins>
      <w:ins w:id="65" w:author="Benjamin Cook" w:date="2019-08-27T15:22:00Z">
        <w:r w:rsidR="00EA2DD0" w:rsidRPr="000579DD">
          <w:rPr>
            <w:rFonts w:ascii="Times" w:hAnsi="Times"/>
            <w:color w:val="000000" w:themeColor="text1"/>
            <w:sz w:val="24"/>
            <w:szCs w:val="24"/>
          </w:rPr>
          <w:t>”</w:t>
        </w:r>
      </w:ins>
      <w:ins w:id="66" w:author="Benjamin Cook" w:date="2019-08-27T15:02:00Z">
        <w:r w:rsidR="005B42F5" w:rsidRPr="000579DD">
          <w:rPr>
            <w:rFonts w:ascii="Times" w:hAnsi="Times"/>
            <w:color w:val="000000" w:themeColor="text1"/>
            <w:sz w:val="24"/>
            <w:szCs w:val="24"/>
          </w:rPr>
          <w:t xml:space="preserve">, and </w:t>
        </w:r>
      </w:ins>
      <w:ins w:id="67" w:author="Benjamin Cook" w:date="2019-08-27T15:22:00Z">
        <w:r w:rsidR="00EA2DD0" w:rsidRPr="000579DD">
          <w:rPr>
            <w:rFonts w:ascii="Times" w:hAnsi="Times"/>
            <w:color w:val="000000" w:themeColor="text1"/>
            <w:sz w:val="24"/>
            <w:szCs w:val="24"/>
          </w:rPr>
          <w:t>“</w:t>
        </w:r>
      </w:ins>
      <w:ins w:id="68" w:author="Benjamin Cook" w:date="2019-08-27T15:02:00Z">
        <w:r w:rsidR="005B42F5" w:rsidRPr="000579DD">
          <w:rPr>
            <w:rFonts w:ascii="Times" w:hAnsi="Times"/>
            <w:color w:val="000000" w:themeColor="text1"/>
            <w:sz w:val="24"/>
            <w:szCs w:val="24"/>
          </w:rPr>
          <w:t>how sensitive are the number of extreme heat days in each location</w:t>
        </w:r>
      </w:ins>
      <w:ins w:id="69" w:author="Benjamin Cook" w:date="2019-08-27T15:22:00Z">
        <w:r w:rsidR="00EA2DD0" w:rsidRPr="000579DD">
          <w:rPr>
            <w:rFonts w:ascii="Times" w:hAnsi="Times"/>
            <w:color w:val="000000" w:themeColor="text1"/>
            <w:sz w:val="24"/>
            <w:szCs w:val="24"/>
          </w:rPr>
          <w:t xml:space="preserve"> to seasonal average summer temperature</w:t>
        </w:r>
      </w:ins>
      <w:ins w:id="70" w:author="Benjamin Cook" w:date="2019-08-27T15:02:00Z">
        <w:r w:rsidR="005B42F5" w:rsidRPr="000579DD">
          <w:rPr>
            <w:rFonts w:ascii="Times" w:hAnsi="Times"/>
            <w:color w:val="000000" w:themeColor="text1"/>
            <w:sz w:val="24"/>
            <w:szCs w:val="24"/>
          </w:rPr>
          <w:t>?</w:t>
        </w:r>
      </w:ins>
      <w:ins w:id="71" w:author="Benjamin Cook" w:date="2019-08-27T15:22:00Z">
        <w:r w:rsidR="00EA2DD0" w:rsidRPr="000579DD">
          <w:rPr>
            <w:rFonts w:ascii="Times" w:hAnsi="Times"/>
            <w:color w:val="000000" w:themeColor="text1"/>
            <w:sz w:val="24"/>
            <w:szCs w:val="24"/>
          </w:rPr>
          <w:t>”</w:t>
        </w:r>
      </w:ins>
      <w:ins w:id="72" w:author="Benjamin Cook" w:date="2019-08-27T15:02:00Z">
        <w:r w:rsidR="005B42F5" w:rsidRPr="000579DD">
          <w:rPr>
            <w:rFonts w:ascii="Times" w:hAnsi="Times"/>
            <w:color w:val="000000" w:themeColor="text1"/>
            <w:sz w:val="24"/>
            <w:szCs w:val="24"/>
          </w:rPr>
          <w:t xml:space="preserve"> </w:t>
        </w:r>
      </w:ins>
      <w:ins w:id="73" w:author="Benjamin Cook" w:date="2019-08-27T15:22:00Z">
        <w:r w:rsidR="00FF286D" w:rsidRPr="000579DD">
          <w:rPr>
            <w:rFonts w:ascii="Times" w:hAnsi="Times"/>
            <w:color w:val="000000" w:themeColor="text1"/>
            <w:sz w:val="24"/>
            <w:szCs w:val="24"/>
          </w:rPr>
          <w:t>Finally, we use the available data to estimate what extreme heat will look like at these locations in 2050</w:t>
        </w:r>
        <w:r w:rsidR="00015B18" w:rsidRPr="000579DD">
          <w:rPr>
            <w:rFonts w:ascii="Times" w:hAnsi="Times"/>
            <w:color w:val="000000" w:themeColor="text1"/>
            <w:sz w:val="24"/>
            <w:szCs w:val="24"/>
          </w:rPr>
          <w:t xml:space="preserve">, if </w:t>
        </w:r>
      </w:ins>
      <w:ins w:id="74" w:author="Benjamin Cook" w:date="2019-08-27T15:23:00Z">
        <w:r w:rsidR="00015B18" w:rsidRPr="000579DD">
          <w:rPr>
            <w:rFonts w:ascii="Times" w:hAnsi="Times"/>
            <w:color w:val="000000" w:themeColor="text1"/>
            <w:sz w:val="24"/>
            <w:szCs w:val="24"/>
          </w:rPr>
          <w:t>past warming trends continue.</w:t>
        </w:r>
        <w:commentRangeEnd w:id="44"/>
        <w:r w:rsidR="003477E3" w:rsidRPr="000579DD">
          <w:rPr>
            <w:rStyle w:val="CommentReference"/>
            <w:color w:val="000000" w:themeColor="text1"/>
          </w:rPr>
          <w:commentReference w:id="44"/>
        </w:r>
      </w:ins>
    </w:p>
    <w:p w14:paraId="3C3A8CB0" w14:textId="2D3411E2" w:rsidR="00DC7D94" w:rsidRPr="000579DD" w:rsidRDefault="00DC7D94" w:rsidP="00C53045">
      <w:pPr>
        <w:pStyle w:val="CommentText"/>
        <w:rPr>
          <w:ins w:id="75" w:author="Benjamin Cook" w:date="2019-08-27T15:01:00Z"/>
          <w:color w:val="000000" w:themeColor="text1"/>
        </w:rPr>
      </w:pPr>
    </w:p>
    <w:p w14:paraId="64BC3C70" w14:textId="77777777" w:rsidR="00E121A3" w:rsidRDefault="00E121A3" w:rsidP="00C53045">
      <w:pPr>
        <w:pStyle w:val="CommentText"/>
        <w:rPr>
          <w:b/>
          <w:bCs/>
          <w:color w:val="000000" w:themeColor="text1"/>
        </w:rPr>
      </w:pPr>
    </w:p>
    <w:p w14:paraId="34186864" w14:textId="77777777" w:rsidR="00E121A3" w:rsidRDefault="00E121A3" w:rsidP="00C53045">
      <w:pPr>
        <w:pStyle w:val="CommentText"/>
        <w:rPr>
          <w:b/>
          <w:bCs/>
          <w:color w:val="000000" w:themeColor="text1"/>
        </w:rPr>
      </w:pPr>
    </w:p>
    <w:p w14:paraId="174227B0" w14:textId="77777777" w:rsidR="00E121A3" w:rsidRDefault="00E121A3" w:rsidP="00C53045">
      <w:pPr>
        <w:pStyle w:val="CommentText"/>
        <w:rPr>
          <w:b/>
          <w:bCs/>
          <w:color w:val="000000" w:themeColor="text1"/>
        </w:rPr>
      </w:pPr>
    </w:p>
    <w:p w14:paraId="79324AC9" w14:textId="77777777" w:rsidR="00E121A3" w:rsidRDefault="00E121A3" w:rsidP="00C53045">
      <w:pPr>
        <w:pStyle w:val="CommentText"/>
        <w:rPr>
          <w:b/>
          <w:bCs/>
          <w:color w:val="000000" w:themeColor="text1"/>
        </w:rPr>
      </w:pPr>
    </w:p>
    <w:p w14:paraId="60A58BCC" w14:textId="77777777" w:rsidR="00E121A3" w:rsidRDefault="00E121A3" w:rsidP="00C53045">
      <w:pPr>
        <w:pStyle w:val="CommentText"/>
        <w:rPr>
          <w:b/>
          <w:bCs/>
          <w:color w:val="000000" w:themeColor="text1"/>
        </w:rPr>
      </w:pPr>
    </w:p>
    <w:p w14:paraId="3E85AF01" w14:textId="77777777" w:rsidR="00E121A3" w:rsidRDefault="00E121A3" w:rsidP="00C53045">
      <w:pPr>
        <w:pStyle w:val="CommentText"/>
        <w:rPr>
          <w:b/>
          <w:bCs/>
          <w:color w:val="000000" w:themeColor="text1"/>
        </w:rPr>
      </w:pPr>
    </w:p>
    <w:p w14:paraId="36EE63F4" w14:textId="77777777" w:rsidR="00E121A3" w:rsidRDefault="00E121A3" w:rsidP="00C53045">
      <w:pPr>
        <w:pStyle w:val="CommentText"/>
        <w:rPr>
          <w:b/>
          <w:bCs/>
          <w:color w:val="000000" w:themeColor="text1"/>
        </w:rPr>
      </w:pPr>
    </w:p>
    <w:p w14:paraId="4B1ACB02" w14:textId="77777777" w:rsidR="00E121A3" w:rsidRDefault="00E121A3" w:rsidP="00C53045">
      <w:pPr>
        <w:pStyle w:val="CommentText"/>
        <w:rPr>
          <w:b/>
          <w:bCs/>
          <w:color w:val="000000" w:themeColor="text1"/>
        </w:rPr>
      </w:pPr>
    </w:p>
    <w:p w14:paraId="419ECBB1" w14:textId="727D4707" w:rsidR="00DC7D94" w:rsidRPr="000579DD" w:rsidRDefault="00DC7D94" w:rsidP="00C53045">
      <w:pPr>
        <w:pStyle w:val="CommentText"/>
        <w:rPr>
          <w:ins w:id="76" w:author="Benjamin Cook" w:date="2019-08-27T15:01:00Z"/>
          <w:b/>
          <w:bCs/>
          <w:color w:val="000000" w:themeColor="text1"/>
        </w:rPr>
      </w:pPr>
      <w:ins w:id="77" w:author="Benjamin Cook" w:date="2019-08-27T15:01:00Z">
        <w:r w:rsidRPr="000579DD">
          <w:rPr>
            <w:b/>
            <w:bCs/>
            <w:color w:val="000000" w:themeColor="text1"/>
          </w:rPr>
          <w:lastRenderedPageBreak/>
          <w:t>Methods.</w:t>
        </w:r>
      </w:ins>
    </w:p>
    <w:p w14:paraId="04B9D5F2" w14:textId="77777777" w:rsidR="00DC7D94" w:rsidRPr="000579DD" w:rsidRDefault="00DC7D94" w:rsidP="00C53045">
      <w:pPr>
        <w:pStyle w:val="CommentText"/>
        <w:rPr>
          <w:color w:val="000000" w:themeColor="text1"/>
        </w:rPr>
      </w:pPr>
    </w:p>
    <w:p w14:paraId="62448BF0" w14:textId="6EF13CAC" w:rsidR="00710B50" w:rsidRPr="000579DD" w:rsidRDefault="00DA3407" w:rsidP="00C53045">
      <w:pPr>
        <w:rPr>
          <w:rFonts w:ascii="Times" w:hAnsi="Times"/>
          <w:color w:val="000000" w:themeColor="text1"/>
        </w:rPr>
      </w:pPr>
      <w:ins w:id="78" w:author="Benjamin Cook" w:date="2019-08-26T15:08:00Z">
        <w:r w:rsidRPr="000579DD">
          <w:rPr>
            <w:rFonts w:ascii="Times" w:hAnsi="Times"/>
            <w:color w:val="000000" w:themeColor="text1"/>
          </w:rPr>
          <w:t>Daily maximum temperature data were</w:t>
        </w:r>
      </w:ins>
      <w:r w:rsidR="00710B50" w:rsidRPr="000579DD">
        <w:rPr>
          <w:rFonts w:ascii="Times" w:hAnsi="Times"/>
          <w:color w:val="000000" w:themeColor="text1"/>
        </w:rPr>
        <w:t xml:space="preserve"> taken from </w:t>
      </w:r>
      <w:ins w:id="79" w:author="Benjamin Cook" w:date="2019-08-26T15:08:00Z">
        <w:r w:rsidR="00461752" w:rsidRPr="000579DD">
          <w:rPr>
            <w:rFonts w:ascii="Times" w:hAnsi="Times"/>
            <w:color w:val="000000" w:themeColor="text1"/>
          </w:rPr>
          <w:t>the Top</w:t>
        </w:r>
      </w:ins>
      <w:ins w:id="80" w:author="Benjamin Cook" w:date="2019-08-27T14:54:00Z">
        <w:r w:rsidR="008E7532" w:rsidRPr="000579DD">
          <w:rPr>
            <w:rFonts w:ascii="Times" w:hAnsi="Times"/>
            <w:color w:val="000000" w:themeColor="text1"/>
          </w:rPr>
          <w:t>o</w:t>
        </w:r>
      </w:ins>
      <w:ins w:id="81" w:author="Benjamin Cook" w:date="2019-08-26T15:08:00Z">
        <w:r w:rsidR="00461752" w:rsidRPr="000579DD">
          <w:rPr>
            <w:rFonts w:ascii="Times" w:hAnsi="Times"/>
            <w:color w:val="000000" w:themeColor="text1"/>
          </w:rPr>
          <w:t>W</w:t>
        </w:r>
        <w:r w:rsidR="00B029A7" w:rsidRPr="000579DD">
          <w:rPr>
            <w:rFonts w:ascii="Times" w:hAnsi="Times"/>
            <w:color w:val="000000" w:themeColor="text1"/>
          </w:rPr>
          <w:t>x dataset (</w:t>
        </w:r>
        <w:commentRangeStart w:id="82"/>
        <w:r w:rsidR="00B029A7" w:rsidRPr="000579DD">
          <w:rPr>
            <w:rFonts w:ascii="Times" w:hAnsi="Times"/>
            <w:color w:val="000000" w:themeColor="text1"/>
          </w:rPr>
          <w:t>REF</w:t>
        </w:r>
      </w:ins>
      <w:commentRangeEnd w:id="82"/>
      <w:ins w:id="83" w:author="Benjamin Cook" w:date="2019-08-27T14:54:00Z">
        <w:r w:rsidR="008E7532" w:rsidRPr="000579DD">
          <w:rPr>
            <w:rStyle w:val="CommentReference"/>
            <w:color w:val="000000" w:themeColor="text1"/>
          </w:rPr>
          <w:commentReference w:id="82"/>
        </w:r>
      </w:ins>
      <w:ins w:id="84" w:author="Benjamin Cook" w:date="2019-08-26T15:08:00Z">
        <w:r w:rsidR="00B029A7" w:rsidRPr="000579DD">
          <w:rPr>
            <w:rFonts w:ascii="Times" w:hAnsi="Times"/>
            <w:color w:val="000000" w:themeColor="text1"/>
          </w:rPr>
          <w:t>)</w:t>
        </w:r>
      </w:ins>
      <w:ins w:id="85" w:author="Benjamin Cook" w:date="2019-08-27T14:59:00Z">
        <w:r w:rsidR="006E6E8A" w:rsidRPr="000579DD">
          <w:rPr>
            <w:rFonts w:ascii="Times" w:hAnsi="Times"/>
            <w:color w:val="000000" w:themeColor="text1"/>
          </w:rPr>
          <w:t>, for years 1950-2016</w:t>
        </w:r>
      </w:ins>
      <w:r w:rsidR="00710B50" w:rsidRPr="000579DD">
        <w:rPr>
          <w:rFonts w:ascii="Times" w:hAnsi="Times"/>
          <w:color w:val="000000" w:themeColor="text1"/>
        </w:rPr>
        <w:t xml:space="preserve">. To track differences in urban areas and suburban areas in the New York </w:t>
      </w:r>
      <w:r w:rsidR="00E24A25" w:rsidRPr="000579DD">
        <w:rPr>
          <w:rFonts w:ascii="Times" w:hAnsi="Times"/>
          <w:color w:val="000000" w:themeColor="text1"/>
        </w:rPr>
        <w:t xml:space="preserve">area, </w:t>
      </w:r>
      <w:ins w:id="86" w:author="Benjamin Cook" w:date="2019-08-27T14:58:00Z">
        <w:r w:rsidR="001E5C12" w:rsidRPr="000579DD">
          <w:rPr>
            <w:rFonts w:ascii="Times" w:hAnsi="Times"/>
            <w:color w:val="000000" w:themeColor="text1"/>
          </w:rPr>
          <w:t xml:space="preserve">we used </w:t>
        </w:r>
      </w:ins>
      <w:r w:rsidR="00E24A25" w:rsidRPr="000579DD">
        <w:rPr>
          <w:rFonts w:ascii="Times" w:hAnsi="Times"/>
          <w:color w:val="000000" w:themeColor="text1"/>
        </w:rPr>
        <w:t>two</w:t>
      </w:r>
      <w:r w:rsidR="00755A6B" w:rsidRPr="000579DD">
        <w:rPr>
          <w:rFonts w:ascii="Times" w:hAnsi="Times"/>
          <w:color w:val="000000" w:themeColor="text1"/>
        </w:rPr>
        <w:t xml:space="preserve"> sample locations</w:t>
      </w:r>
      <w:ins w:id="87" w:author="Benjamin Cook" w:date="2019-08-27T14:58:00Z">
        <w:r w:rsidR="009C45FE" w:rsidRPr="000579DD">
          <w:rPr>
            <w:rFonts w:ascii="Times" w:hAnsi="Times"/>
            <w:color w:val="000000" w:themeColor="text1"/>
          </w:rPr>
          <w:t xml:space="preserve">: </w:t>
        </w:r>
      </w:ins>
      <w:r w:rsidR="00755A6B" w:rsidRPr="000579DD">
        <w:rPr>
          <w:rFonts w:ascii="Times" w:hAnsi="Times"/>
          <w:color w:val="000000" w:themeColor="text1"/>
        </w:rPr>
        <w:t>Times Square</w:t>
      </w:r>
      <w:ins w:id="88" w:author="Benjamin Cook" w:date="2019-08-27T14:58:00Z">
        <w:r w:rsidR="004C4C94" w:rsidRPr="000579DD">
          <w:rPr>
            <w:rFonts w:ascii="Times" w:hAnsi="Times"/>
            <w:color w:val="000000" w:themeColor="text1"/>
          </w:rPr>
          <w:t xml:space="preserve"> (</w:t>
        </w:r>
        <w:r w:rsidR="004C4C94" w:rsidRPr="000579DD">
          <w:rPr>
            <w:rFonts w:ascii="Times" w:hAnsi="Times" w:cs="Arial"/>
            <w:color w:val="000000" w:themeColor="text1"/>
          </w:rPr>
          <w:t>a highly urbanized area of Manhattan)</w:t>
        </w:r>
      </w:ins>
      <w:r w:rsidR="00755A6B" w:rsidRPr="000579DD">
        <w:rPr>
          <w:rFonts w:ascii="Times" w:hAnsi="Times"/>
          <w:color w:val="000000" w:themeColor="text1"/>
        </w:rPr>
        <w:t xml:space="preserve"> and Ardsley</w:t>
      </w:r>
      <w:ins w:id="89" w:author="Benjamin Cook" w:date="2019-08-27T14:59:00Z">
        <w:r w:rsidR="00CB5268" w:rsidRPr="000579DD">
          <w:rPr>
            <w:rFonts w:ascii="Times" w:hAnsi="Times"/>
            <w:color w:val="000000" w:themeColor="text1"/>
          </w:rPr>
          <w:t xml:space="preserve"> (</w:t>
        </w:r>
        <w:r w:rsidR="00CB5268" w:rsidRPr="000579DD">
          <w:rPr>
            <w:rFonts w:ascii="Times" w:hAnsi="Times" w:cs="Arial"/>
            <w:color w:val="000000" w:themeColor="text1"/>
          </w:rPr>
          <w:t>a suburban area in Westchester County, NY)</w:t>
        </w:r>
      </w:ins>
      <w:r w:rsidR="00755A6B" w:rsidRPr="000579DD">
        <w:rPr>
          <w:rFonts w:ascii="Times" w:hAnsi="Times"/>
          <w:color w:val="000000" w:themeColor="text1"/>
        </w:rPr>
        <w:t xml:space="preserve">. </w:t>
      </w:r>
      <w:ins w:id="90" w:author="Benjamin Cook" w:date="2019-08-27T14:59:00Z">
        <w:r w:rsidR="00D741DE" w:rsidRPr="000579DD">
          <w:rPr>
            <w:rFonts w:ascii="Times" w:hAnsi="Times"/>
            <w:color w:val="000000" w:themeColor="text1"/>
          </w:rPr>
          <w:t>All analyses were performed using Python, including the</w:t>
        </w:r>
      </w:ins>
      <w:ins w:id="91" w:author="Benjamin Cook" w:date="2019-08-27T15:00:00Z">
        <w:r w:rsidR="00D741DE" w:rsidRPr="000579DD">
          <w:rPr>
            <w:rFonts w:ascii="Times" w:hAnsi="Times"/>
            <w:color w:val="000000" w:themeColor="text1"/>
          </w:rPr>
          <w:t xml:space="preserve"> </w:t>
        </w:r>
      </w:ins>
      <w:r w:rsidR="0098224A" w:rsidRPr="000579DD">
        <w:rPr>
          <w:rFonts w:ascii="Times" w:hAnsi="Times"/>
          <w:color w:val="000000" w:themeColor="text1"/>
        </w:rPr>
        <w:t xml:space="preserve">Matplotlib and </w:t>
      </w:r>
      <w:r w:rsidR="001A1FF4" w:rsidRPr="000579DD">
        <w:rPr>
          <w:rFonts w:ascii="Times" w:hAnsi="Times"/>
          <w:color w:val="000000" w:themeColor="text1"/>
        </w:rPr>
        <w:t>NumPy</w:t>
      </w:r>
      <w:r w:rsidR="0098224A" w:rsidRPr="000579DD">
        <w:rPr>
          <w:rFonts w:ascii="Times" w:hAnsi="Times"/>
          <w:color w:val="000000" w:themeColor="text1"/>
        </w:rPr>
        <w:t xml:space="preserve"> packages.</w:t>
      </w:r>
    </w:p>
    <w:p w14:paraId="3A532C1E" w14:textId="6F021469" w:rsidR="006F250E" w:rsidRPr="000579DD" w:rsidRDefault="006F250E" w:rsidP="00C53045">
      <w:pPr>
        <w:rPr>
          <w:rFonts w:ascii="Times" w:hAnsi="Times"/>
          <w:color w:val="000000" w:themeColor="text1"/>
        </w:rPr>
      </w:pPr>
    </w:p>
    <w:p w14:paraId="0130DE14" w14:textId="6A5F598E" w:rsidR="0098224A" w:rsidRPr="000579DD" w:rsidRDefault="0098224A" w:rsidP="00C53045">
      <w:pPr>
        <w:rPr>
          <w:rFonts w:ascii="Times" w:hAnsi="Times"/>
          <w:color w:val="000000" w:themeColor="text1"/>
        </w:rPr>
      </w:pPr>
      <w:r w:rsidRPr="000579DD">
        <w:rPr>
          <w:rFonts w:ascii="Times" w:hAnsi="Times"/>
          <w:color w:val="000000" w:themeColor="text1"/>
        </w:rPr>
        <w:t xml:space="preserve">In climate science, </w:t>
      </w:r>
      <w:r w:rsidR="00583195" w:rsidRPr="000579DD">
        <w:rPr>
          <w:rFonts w:ascii="Times" w:hAnsi="Times"/>
          <w:color w:val="000000" w:themeColor="text1"/>
        </w:rPr>
        <w:t xml:space="preserve">an extreme heat day </w:t>
      </w:r>
      <w:r w:rsidRPr="000579DD">
        <w:rPr>
          <w:rFonts w:ascii="Times" w:hAnsi="Times"/>
          <w:color w:val="000000" w:themeColor="text1"/>
        </w:rPr>
        <w:t>is generally defined broadly as</w:t>
      </w:r>
      <w:r w:rsidR="00187ED0" w:rsidRPr="000579DD">
        <w:rPr>
          <w:rFonts w:ascii="Times" w:hAnsi="Times"/>
          <w:color w:val="000000" w:themeColor="text1"/>
        </w:rPr>
        <w:t xml:space="preserve"> </w:t>
      </w:r>
      <w:r w:rsidR="00583195" w:rsidRPr="000579DD">
        <w:rPr>
          <w:rFonts w:ascii="Times" w:hAnsi="Times"/>
          <w:color w:val="000000" w:themeColor="text1"/>
        </w:rPr>
        <w:t>a day</w:t>
      </w:r>
      <w:r w:rsidR="00187ED0" w:rsidRPr="000579DD">
        <w:rPr>
          <w:rFonts w:ascii="Times" w:hAnsi="Times"/>
          <w:color w:val="000000" w:themeColor="text1"/>
        </w:rPr>
        <w:t xml:space="preserve"> when temperatures reach higher than normal.</w:t>
      </w:r>
      <w:r w:rsidR="006F250E" w:rsidRPr="000579DD">
        <w:rPr>
          <w:rFonts w:ascii="Times" w:hAnsi="Times"/>
          <w:color w:val="000000" w:themeColor="text1"/>
        </w:rPr>
        <w:t xml:space="preserve"> This research aims to understand the </w:t>
      </w:r>
      <w:r w:rsidR="00812620" w:rsidRPr="000579DD">
        <w:rPr>
          <w:rFonts w:ascii="Times" w:hAnsi="Times"/>
          <w:color w:val="000000" w:themeColor="text1"/>
        </w:rPr>
        <w:t>intensity, changes, frequency, and timing</w:t>
      </w:r>
      <w:r w:rsidR="00187ED0" w:rsidRPr="000579DD">
        <w:rPr>
          <w:rFonts w:ascii="Times" w:hAnsi="Times"/>
          <w:color w:val="000000" w:themeColor="text1"/>
        </w:rPr>
        <w:t xml:space="preserve"> </w:t>
      </w:r>
      <w:r w:rsidR="00812620" w:rsidRPr="000579DD">
        <w:rPr>
          <w:rFonts w:ascii="Times" w:hAnsi="Times"/>
          <w:color w:val="000000" w:themeColor="text1"/>
        </w:rPr>
        <w:t xml:space="preserve">of </w:t>
      </w:r>
      <w:r w:rsidR="00E26F64" w:rsidRPr="000579DD">
        <w:rPr>
          <w:rFonts w:ascii="Times" w:hAnsi="Times"/>
          <w:color w:val="000000" w:themeColor="text1"/>
        </w:rPr>
        <w:t>extreme heat days.</w:t>
      </w:r>
      <w:r w:rsidR="00812620" w:rsidRPr="000579DD">
        <w:rPr>
          <w:rFonts w:ascii="Times" w:hAnsi="Times"/>
          <w:color w:val="000000" w:themeColor="text1"/>
        </w:rPr>
        <w:t xml:space="preserve"> </w:t>
      </w:r>
      <w:r w:rsidR="00187ED0" w:rsidRPr="000579DD">
        <w:rPr>
          <w:rFonts w:ascii="Times" w:hAnsi="Times"/>
          <w:color w:val="000000" w:themeColor="text1"/>
        </w:rPr>
        <w:t xml:space="preserve">For the purpose of this research, the </w:t>
      </w:r>
      <w:commentRangeStart w:id="92"/>
      <w:r w:rsidR="00187ED0" w:rsidRPr="000579DD">
        <w:rPr>
          <w:rFonts w:ascii="Times" w:hAnsi="Times"/>
          <w:color w:val="000000" w:themeColor="text1"/>
        </w:rPr>
        <w:t>90</w:t>
      </w:r>
      <w:r w:rsidR="00187ED0" w:rsidRPr="000579DD">
        <w:rPr>
          <w:rFonts w:ascii="Times" w:hAnsi="Times"/>
          <w:color w:val="000000" w:themeColor="text1"/>
          <w:vertAlign w:val="superscript"/>
        </w:rPr>
        <w:t>th</w:t>
      </w:r>
      <w:r w:rsidR="00187ED0" w:rsidRPr="000579DD">
        <w:rPr>
          <w:rFonts w:ascii="Times" w:hAnsi="Times"/>
          <w:color w:val="000000" w:themeColor="text1"/>
        </w:rPr>
        <w:t xml:space="preserve"> percentile</w:t>
      </w:r>
      <w:r w:rsidR="00C70D56" w:rsidRPr="000579DD">
        <w:rPr>
          <w:rFonts w:ascii="Times" w:hAnsi="Times"/>
          <w:color w:val="000000" w:themeColor="text1"/>
        </w:rPr>
        <w:t xml:space="preserve"> of temp</w:t>
      </w:r>
      <w:r w:rsidR="00B956A5" w:rsidRPr="000579DD">
        <w:rPr>
          <w:rFonts w:ascii="Times" w:hAnsi="Times"/>
          <w:color w:val="000000" w:themeColor="text1"/>
        </w:rPr>
        <w:t>e</w:t>
      </w:r>
      <w:r w:rsidR="00C70D56" w:rsidRPr="000579DD">
        <w:rPr>
          <w:rFonts w:ascii="Times" w:hAnsi="Times"/>
          <w:color w:val="000000" w:themeColor="text1"/>
        </w:rPr>
        <w:t>ratures from 1951-1980</w:t>
      </w:r>
      <w:r w:rsidR="00187ED0" w:rsidRPr="000579DD">
        <w:rPr>
          <w:rFonts w:ascii="Times" w:hAnsi="Times"/>
          <w:color w:val="000000" w:themeColor="text1"/>
        </w:rPr>
        <w:t xml:space="preserve"> </w:t>
      </w:r>
      <w:commentRangeEnd w:id="92"/>
      <w:r w:rsidR="00B8667E" w:rsidRPr="000579DD">
        <w:rPr>
          <w:rStyle w:val="CommentReference"/>
          <w:color w:val="000000" w:themeColor="text1"/>
        </w:rPr>
        <w:commentReference w:id="92"/>
      </w:r>
      <w:r w:rsidR="00187ED0" w:rsidRPr="000579DD">
        <w:rPr>
          <w:rFonts w:ascii="Times" w:hAnsi="Times"/>
          <w:color w:val="000000" w:themeColor="text1"/>
        </w:rPr>
        <w:t>is used as threshold to define the minimum temperature for a day to be considered a</w:t>
      </w:r>
      <w:r w:rsidR="00E24A25" w:rsidRPr="000579DD">
        <w:rPr>
          <w:rFonts w:ascii="Times" w:hAnsi="Times"/>
          <w:color w:val="000000" w:themeColor="text1"/>
        </w:rPr>
        <w:t>n extreme heat day in both locations</w:t>
      </w:r>
      <w:ins w:id="93" w:author="Benjamin Cook" w:date="2019-08-27T15:03:00Z">
        <w:r w:rsidR="00EC3828" w:rsidRPr="000579DD">
          <w:rPr>
            <w:rFonts w:ascii="Times" w:hAnsi="Times"/>
            <w:color w:val="000000" w:themeColor="text1"/>
          </w:rPr>
          <w:t xml:space="preserve">. </w:t>
        </w:r>
      </w:ins>
      <w:r w:rsidR="00EC3828" w:rsidRPr="000579DD">
        <w:rPr>
          <w:rFonts w:ascii="Times" w:hAnsi="Times"/>
          <w:color w:val="000000" w:themeColor="text1"/>
        </w:rPr>
        <w:t>The use of the 90</w:t>
      </w:r>
      <w:r w:rsidR="00EC3828" w:rsidRPr="000579DD">
        <w:rPr>
          <w:rFonts w:ascii="Times" w:hAnsi="Times"/>
          <w:color w:val="000000" w:themeColor="text1"/>
          <w:vertAlign w:val="superscript"/>
        </w:rPr>
        <w:t>th</w:t>
      </w:r>
      <w:r w:rsidR="00EC3828" w:rsidRPr="000579DD">
        <w:rPr>
          <w:rFonts w:ascii="Times" w:hAnsi="Times"/>
          <w:color w:val="000000" w:themeColor="text1"/>
        </w:rPr>
        <w:t xml:space="preserve"> percentile allows for the use of a threshold appropriate for local climatic variability (CCSP 2008).</w:t>
      </w:r>
      <w:r w:rsidR="00187ED0" w:rsidRPr="000579DD">
        <w:rPr>
          <w:rFonts w:ascii="Times" w:hAnsi="Times"/>
          <w:color w:val="000000" w:themeColor="text1"/>
        </w:rPr>
        <w:t xml:space="preserve"> </w:t>
      </w:r>
      <w:r w:rsidR="00C70D56" w:rsidRPr="000579DD">
        <w:rPr>
          <w:rFonts w:ascii="Times" w:hAnsi="Times"/>
          <w:color w:val="000000" w:themeColor="text1"/>
        </w:rPr>
        <w:t xml:space="preserve"> </w:t>
      </w:r>
    </w:p>
    <w:p w14:paraId="267D85C1" w14:textId="77777777" w:rsidR="000A6C11" w:rsidRPr="000579DD" w:rsidRDefault="000A6C11" w:rsidP="00C53045">
      <w:pPr>
        <w:rPr>
          <w:rFonts w:ascii="Times" w:hAnsi="Times"/>
          <w:color w:val="000000" w:themeColor="text1"/>
        </w:rPr>
      </w:pPr>
    </w:p>
    <w:p w14:paraId="7303BFC1" w14:textId="666B9526" w:rsidR="00593B7F" w:rsidRPr="000579DD" w:rsidRDefault="00564A50" w:rsidP="00C53045">
      <w:pPr>
        <w:rPr>
          <w:rFonts w:ascii="Times" w:hAnsi="Times"/>
          <w:color w:val="000000" w:themeColor="text1"/>
        </w:rPr>
      </w:pPr>
      <w:ins w:id="94" w:author="Benjamin Cook" w:date="2019-08-27T15:03:00Z">
        <w:r w:rsidRPr="000579DD">
          <w:rPr>
            <w:rFonts w:ascii="Times" w:hAnsi="Times"/>
            <w:color w:val="000000" w:themeColor="text1"/>
          </w:rPr>
          <w:t>To understand</w:t>
        </w:r>
      </w:ins>
      <w:r w:rsidR="00710B50" w:rsidRPr="000579DD">
        <w:rPr>
          <w:rFonts w:ascii="Times" w:hAnsi="Times"/>
          <w:color w:val="000000" w:themeColor="text1"/>
        </w:rPr>
        <w:t xml:space="preserve"> the interaction between the urban heat island and global warming</w:t>
      </w:r>
      <w:r w:rsidR="0098224A" w:rsidRPr="000579DD">
        <w:rPr>
          <w:rFonts w:ascii="Times" w:hAnsi="Times"/>
          <w:color w:val="000000" w:themeColor="text1"/>
        </w:rPr>
        <w:t xml:space="preserve"> trends, </w:t>
      </w:r>
      <w:r w:rsidR="00E24A25" w:rsidRPr="000579DD">
        <w:rPr>
          <w:rFonts w:ascii="Times" w:hAnsi="Times"/>
          <w:color w:val="000000" w:themeColor="text1"/>
        </w:rPr>
        <w:t xml:space="preserve">temperatures were divided into two </w:t>
      </w:r>
      <w:r w:rsidR="002300D3" w:rsidRPr="000579DD">
        <w:rPr>
          <w:rFonts w:ascii="Times" w:hAnsi="Times"/>
          <w:color w:val="000000" w:themeColor="text1"/>
        </w:rPr>
        <w:t>30-year</w:t>
      </w:r>
      <w:r w:rsidR="00E24A25" w:rsidRPr="000579DD">
        <w:rPr>
          <w:rFonts w:ascii="Times" w:hAnsi="Times"/>
          <w:color w:val="000000" w:themeColor="text1"/>
        </w:rPr>
        <w:t xml:space="preserve"> time periods</w:t>
      </w:r>
      <w:ins w:id="95" w:author="Benjamin Cook" w:date="2019-08-27T15:04:00Z">
        <w:r w:rsidR="00213D7C" w:rsidRPr="000579DD">
          <w:rPr>
            <w:rFonts w:ascii="Times" w:hAnsi="Times"/>
            <w:color w:val="000000" w:themeColor="text1"/>
          </w:rPr>
          <w:t>:</w:t>
        </w:r>
      </w:ins>
      <w:r w:rsidR="00E24A25" w:rsidRPr="000579DD">
        <w:rPr>
          <w:rFonts w:ascii="Times" w:hAnsi="Times"/>
          <w:color w:val="000000" w:themeColor="text1"/>
        </w:rPr>
        <w:t>1951-198</w:t>
      </w:r>
      <w:r w:rsidR="00FE1337" w:rsidRPr="000579DD">
        <w:rPr>
          <w:rFonts w:ascii="Times" w:hAnsi="Times"/>
          <w:color w:val="000000" w:themeColor="text1"/>
        </w:rPr>
        <w:t>0</w:t>
      </w:r>
      <w:r w:rsidR="00E24A25" w:rsidRPr="000579DD">
        <w:rPr>
          <w:rFonts w:ascii="Times" w:hAnsi="Times"/>
          <w:color w:val="000000" w:themeColor="text1"/>
        </w:rPr>
        <w:t xml:space="preserve"> and</w:t>
      </w:r>
      <w:ins w:id="96" w:author="Benjamin Cook" w:date="2019-08-27T15:04:00Z">
        <w:r w:rsidR="00EE43C8" w:rsidRPr="000579DD">
          <w:rPr>
            <w:rFonts w:ascii="Times" w:hAnsi="Times"/>
            <w:color w:val="000000" w:themeColor="text1"/>
          </w:rPr>
          <w:t xml:space="preserve"> </w:t>
        </w:r>
      </w:ins>
      <w:r w:rsidR="007D7FA9" w:rsidRPr="000579DD">
        <w:rPr>
          <w:rFonts w:ascii="Times" w:hAnsi="Times"/>
          <w:color w:val="000000" w:themeColor="text1"/>
        </w:rPr>
        <w:t xml:space="preserve">1987-2016. </w:t>
      </w:r>
      <w:r w:rsidR="00EB6347" w:rsidRPr="000579DD">
        <w:rPr>
          <w:rFonts w:ascii="Times" w:hAnsi="Times"/>
          <w:color w:val="000000" w:themeColor="text1"/>
        </w:rPr>
        <w:t xml:space="preserve">The temperature distribution was plotted for both 30-year time periods in both locations. </w:t>
      </w:r>
      <w:r w:rsidR="007D7FA9" w:rsidRPr="000579DD">
        <w:rPr>
          <w:rFonts w:ascii="Times" w:hAnsi="Times"/>
          <w:color w:val="000000" w:themeColor="text1"/>
        </w:rPr>
        <w:t>These time periods were used to track the shift in temperatures over</w:t>
      </w:r>
      <w:ins w:id="97" w:author="Benjamin Cook" w:date="2019-08-27T15:04:00Z">
        <w:r w:rsidR="006C73E1" w:rsidRPr="000579DD">
          <w:rPr>
            <w:rFonts w:ascii="Times" w:hAnsi="Times"/>
            <w:color w:val="000000" w:themeColor="text1"/>
          </w:rPr>
          <w:t xml:space="preserve"> </w:t>
        </w:r>
      </w:ins>
      <w:r w:rsidR="007D7FA9" w:rsidRPr="000579DD">
        <w:rPr>
          <w:rFonts w:ascii="Times" w:hAnsi="Times"/>
          <w:color w:val="000000" w:themeColor="text1"/>
        </w:rPr>
        <w:t xml:space="preserve">time and the impact </w:t>
      </w:r>
      <w:r w:rsidR="00C67D4B" w:rsidRPr="000579DD">
        <w:rPr>
          <w:rFonts w:ascii="Times" w:hAnsi="Times"/>
          <w:color w:val="000000" w:themeColor="text1"/>
        </w:rPr>
        <w:t>of global warming on both locations</w:t>
      </w:r>
      <w:r w:rsidR="004E0C1B" w:rsidRPr="000579DD">
        <w:rPr>
          <w:rFonts w:ascii="Times" w:hAnsi="Times"/>
          <w:color w:val="000000" w:themeColor="text1"/>
        </w:rPr>
        <w:t xml:space="preserve">, as well </w:t>
      </w:r>
      <w:r w:rsidR="00C67D4B" w:rsidRPr="000579DD">
        <w:rPr>
          <w:rFonts w:ascii="Times" w:hAnsi="Times"/>
          <w:color w:val="000000" w:themeColor="text1"/>
        </w:rPr>
        <w:t>the impact that the Urban Heat Island has on Times Square temperatures in comparison to Ardsley temperatures.</w:t>
      </w:r>
      <w:r w:rsidR="00EB6347" w:rsidRPr="000579DD">
        <w:rPr>
          <w:rFonts w:ascii="Times" w:hAnsi="Times"/>
          <w:color w:val="000000" w:themeColor="text1"/>
        </w:rPr>
        <w:t xml:space="preserve"> </w:t>
      </w:r>
      <w:r w:rsidR="00335A06" w:rsidRPr="000579DD">
        <w:rPr>
          <w:rFonts w:ascii="Times" w:hAnsi="Times"/>
          <w:color w:val="000000" w:themeColor="text1"/>
        </w:rPr>
        <w:t>Probability distributions</w:t>
      </w:r>
      <w:ins w:id="98" w:author="Benjamin Cook" w:date="2019-08-27T15:04:00Z">
        <w:r w:rsidR="00AA7975" w:rsidRPr="000579DD">
          <w:rPr>
            <w:rFonts w:ascii="Times" w:hAnsi="Times"/>
            <w:color w:val="000000" w:themeColor="text1"/>
          </w:rPr>
          <w:t xml:space="preserve"> (kernel density plots)</w:t>
        </w:r>
      </w:ins>
      <w:r w:rsidR="00335A06" w:rsidRPr="000579DD">
        <w:rPr>
          <w:rFonts w:ascii="Times" w:hAnsi="Times"/>
          <w:color w:val="000000" w:themeColor="text1"/>
        </w:rPr>
        <w:t xml:space="preserve"> were plotted for Times Square’s two </w:t>
      </w:r>
      <w:r w:rsidR="00A86677" w:rsidRPr="000579DD">
        <w:rPr>
          <w:rFonts w:ascii="Times" w:hAnsi="Times"/>
          <w:color w:val="000000" w:themeColor="text1"/>
        </w:rPr>
        <w:t xml:space="preserve">time periods, </w:t>
      </w:r>
      <w:r w:rsidR="00335A06" w:rsidRPr="000579DD">
        <w:rPr>
          <w:rFonts w:ascii="Times" w:hAnsi="Times"/>
          <w:color w:val="000000" w:themeColor="text1"/>
        </w:rPr>
        <w:t>Ardsley</w:t>
      </w:r>
      <w:r w:rsidR="00A86677" w:rsidRPr="000579DD">
        <w:rPr>
          <w:rFonts w:ascii="Times" w:hAnsi="Times"/>
          <w:color w:val="000000" w:themeColor="text1"/>
        </w:rPr>
        <w:t xml:space="preserve">’s two time periods, and a comparison between the two locations’ </w:t>
      </w:r>
      <w:r w:rsidR="00955CCC" w:rsidRPr="000579DD">
        <w:rPr>
          <w:rFonts w:ascii="Times" w:hAnsi="Times"/>
          <w:color w:val="000000" w:themeColor="text1"/>
        </w:rPr>
        <w:t xml:space="preserve">temperature </w:t>
      </w:r>
      <w:r w:rsidR="00A86677" w:rsidRPr="000579DD">
        <w:rPr>
          <w:rFonts w:ascii="Times" w:hAnsi="Times"/>
          <w:color w:val="000000" w:themeColor="text1"/>
        </w:rPr>
        <w:t>distributions</w:t>
      </w:r>
      <w:r w:rsidR="00E6595E" w:rsidRPr="000579DD">
        <w:rPr>
          <w:rFonts w:ascii="Times" w:hAnsi="Times"/>
          <w:color w:val="000000" w:themeColor="text1"/>
        </w:rPr>
        <w:t xml:space="preserve"> during the </w:t>
      </w:r>
      <w:r w:rsidR="00815F6F" w:rsidRPr="000579DD">
        <w:rPr>
          <w:rFonts w:ascii="Times" w:hAnsi="Times"/>
          <w:color w:val="000000" w:themeColor="text1"/>
        </w:rPr>
        <w:t>years</w:t>
      </w:r>
      <w:r w:rsidR="00E6595E" w:rsidRPr="000579DD">
        <w:rPr>
          <w:rFonts w:ascii="Times" w:hAnsi="Times"/>
          <w:color w:val="000000" w:themeColor="text1"/>
        </w:rPr>
        <w:t xml:space="preserve"> 195</w:t>
      </w:r>
      <w:r w:rsidR="00860AE0" w:rsidRPr="000579DD">
        <w:rPr>
          <w:rFonts w:ascii="Times" w:hAnsi="Times"/>
          <w:color w:val="000000" w:themeColor="text1"/>
        </w:rPr>
        <w:t>0</w:t>
      </w:r>
      <w:r w:rsidR="00E6595E" w:rsidRPr="000579DD">
        <w:rPr>
          <w:rFonts w:ascii="Times" w:hAnsi="Times"/>
          <w:color w:val="000000" w:themeColor="text1"/>
        </w:rPr>
        <w:t>-2016.</w:t>
      </w:r>
      <w:r w:rsidR="00A33349" w:rsidRPr="000579DD">
        <w:rPr>
          <w:rFonts w:ascii="Times" w:hAnsi="Times"/>
          <w:color w:val="000000" w:themeColor="text1"/>
        </w:rPr>
        <w:t xml:space="preserve"> </w:t>
      </w:r>
      <w:r w:rsidR="00A206EF" w:rsidRPr="000579DD">
        <w:rPr>
          <w:rFonts w:ascii="Times" w:hAnsi="Times"/>
          <w:color w:val="000000" w:themeColor="text1"/>
        </w:rPr>
        <w:t>The number of extreme heat days was also tracked based on the 90</w:t>
      </w:r>
      <w:r w:rsidR="00A206EF" w:rsidRPr="000579DD">
        <w:rPr>
          <w:rFonts w:ascii="Times" w:hAnsi="Times"/>
          <w:color w:val="000000" w:themeColor="text1"/>
          <w:vertAlign w:val="superscript"/>
        </w:rPr>
        <w:t>th</w:t>
      </w:r>
      <w:r w:rsidR="00A206EF" w:rsidRPr="000579DD">
        <w:rPr>
          <w:rFonts w:ascii="Times" w:hAnsi="Times"/>
          <w:color w:val="000000" w:themeColor="text1"/>
        </w:rPr>
        <w:t xml:space="preserve"> percentile as an extreme heat day threshold.</w:t>
      </w:r>
      <w:r w:rsidR="00593B7F" w:rsidRPr="000579DD">
        <w:rPr>
          <w:rFonts w:ascii="Times" w:hAnsi="Times"/>
          <w:color w:val="000000" w:themeColor="text1"/>
        </w:rPr>
        <w:t xml:space="preserve"> Similarly, the temperature for the hottest day of the year was tracked to see if there was an increase in these temperatures overtime as expected due to the urban heat island and global </w:t>
      </w:r>
      <w:commentRangeStart w:id="99"/>
      <w:r w:rsidR="00593B7F" w:rsidRPr="000579DD">
        <w:rPr>
          <w:rFonts w:ascii="Times" w:hAnsi="Times"/>
          <w:color w:val="000000" w:themeColor="text1"/>
        </w:rPr>
        <w:t>warming</w:t>
      </w:r>
      <w:commentRangeEnd w:id="99"/>
      <w:r w:rsidR="00471C33" w:rsidRPr="000579DD">
        <w:rPr>
          <w:rStyle w:val="CommentReference"/>
          <w:color w:val="000000" w:themeColor="text1"/>
        </w:rPr>
        <w:commentReference w:id="99"/>
      </w:r>
      <w:r w:rsidR="002B134E" w:rsidRPr="000579DD">
        <w:rPr>
          <w:rFonts w:ascii="Times" w:hAnsi="Times"/>
          <w:color w:val="000000" w:themeColor="text1"/>
        </w:rPr>
        <w:t>.</w:t>
      </w:r>
      <w:r w:rsidR="00E26F64" w:rsidRPr="000579DD">
        <w:rPr>
          <w:rFonts w:ascii="Times" w:hAnsi="Times"/>
          <w:color w:val="000000" w:themeColor="text1"/>
        </w:rPr>
        <w:t xml:space="preserve"> To track the timing of these events</w:t>
      </w:r>
      <w:r w:rsidR="00860AE0" w:rsidRPr="000579DD">
        <w:rPr>
          <w:rFonts w:ascii="Times" w:hAnsi="Times"/>
          <w:color w:val="000000" w:themeColor="text1"/>
        </w:rPr>
        <w:t>, a linear regression model was also used to draw a trend line as a predictor  for timing in the future.</w:t>
      </w:r>
    </w:p>
    <w:p w14:paraId="460D5FA3" w14:textId="77777777" w:rsidR="00593B7F" w:rsidRPr="000579DD" w:rsidRDefault="00593B7F" w:rsidP="00C53045">
      <w:pPr>
        <w:rPr>
          <w:rFonts w:ascii="Times" w:hAnsi="Times"/>
          <w:color w:val="000000" w:themeColor="text1"/>
        </w:rPr>
      </w:pPr>
    </w:p>
    <w:p w14:paraId="08107409" w14:textId="1DCEC4F0" w:rsidR="00A86677" w:rsidRPr="000579DD" w:rsidRDefault="00A86677" w:rsidP="00C53045">
      <w:pPr>
        <w:rPr>
          <w:rFonts w:ascii="Times" w:hAnsi="Times"/>
          <w:color w:val="000000" w:themeColor="text1"/>
        </w:rPr>
      </w:pPr>
    </w:p>
    <w:p w14:paraId="1098AB3D" w14:textId="6D1F722F" w:rsidR="007D7FA9" w:rsidRPr="000579DD" w:rsidRDefault="008A77CF" w:rsidP="00C53045">
      <w:pPr>
        <w:rPr>
          <w:rFonts w:ascii="Times" w:hAnsi="Times"/>
          <w:color w:val="000000" w:themeColor="text1"/>
        </w:rPr>
      </w:pPr>
      <w:ins w:id="100" w:author="Benjamin Cook" w:date="2019-08-27T15:06:00Z">
        <w:r w:rsidRPr="000579DD">
          <w:rPr>
            <w:rFonts w:ascii="Times" w:hAnsi="Times"/>
            <w:color w:val="000000" w:themeColor="text1"/>
          </w:rPr>
          <w:t>Finally, to</w:t>
        </w:r>
      </w:ins>
      <w:r w:rsidR="007D7FA9" w:rsidRPr="000579DD">
        <w:rPr>
          <w:rFonts w:ascii="Times" w:hAnsi="Times"/>
          <w:color w:val="000000" w:themeColor="text1"/>
        </w:rPr>
        <w:t xml:space="preserve"> </w:t>
      </w:r>
      <w:r w:rsidR="00C67D4B" w:rsidRPr="000579DD">
        <w:rPr>
          <w:rFonts w:ascii="Times" w:hAnsi="Times"/>
          <w:color w:val="000000" w:themeColor="text1"/>
        </w:rPr>
        <w:t xml:space="preserve">predict what </w:t>
      </w:r>
      <w:r w:rsidR="002B134E" w:rsidRPr="000579DD">
        <w:rPr>
          <w:rFonts w:ascii="Times" w:hAnsi="Times"/>
          <w:color w:val="000000" w:themeColor="text1"/>
        </w:rPr>
        <w:t xml:space="preserve">extreme heat </w:t>
      </w:r>
      <w:ins w:id="101" w:author="Benjamin Cook" w:date="2019-08-27T15:06:00Z">
        <w:r w:rsidR="00B7742B" w:rsidRPr="000579DD">
          <w:rPr>
            <w:rFonts w:ascii="Times" w:hAnsi="Times"/>
            <w:color w:val="000000" w:themeColor="text1"/>
          </w:rPr>
          <w:t>days</w:t>
        </w:r>
      </w:ins>
      <w:ins w:id="102" w:author="Benjamin Cook" w:date="2019-08-27T15:07:00Z">
        <w:r w:rsidR="00B7742B" w:rsidRPr="000579DD">
          <w:rPr>
            <w:rFonts w:ascii="Times" w:hAnsi="Times"/>
            <w:color w:val="000000" w:themeColor="text1"/>
          </w:rPr>
          <w:t xml:space="preserve"> </w:t>
        </w:r>
      </w:ins>
      <w:r w:rsidR="00C67D4B" w:rsidRPr="000579DD">
        <w:rPr>
          <w:rFonts w:ascii="Times" w:hAnsi="Times"/>
          <w:color w:val="000000" w:themeColor="text1"/>
        </w:rPr>
        <w:t>will look like for the future, linear regression models were used with the Python library SciPy</w:t>
      </w:r>
      <w:ins w:id="103" w:author="Benjamin Cook" w:date="2019-08-27T15:07:00Z">
        <w:r w:rsidR="00E209FE" w:rsidRPr="000579DD">
          <w:rPr>
            <w:rFonts w:ascii="Times" w:hAnsi="Times"/>
            <w:color w:val="000000" w:themeColor="text1"/>
          </w:rPr>
          <w:t xml:space="preserve"> to estimate how many extreme heat days would oc</w:t>
        </w:r>
      </w:ins>
      <w:ins w:id="104" w:author="Benjamin Cook" w:date="2019-08-27T15:08:00Z">
        <w:r w:rsidR="00E209FE" w:rsidRPr="000579DD">
          <w:rPr>
            <w:rFonts w:ascii="Times" w:hAnsi="Times"/>
            <w:color w:val="000000" w:themeColor="text1"/>
          </w:rPr>
          <w:t>cur in 2050 if current warming trends continue</w:t>
        </w:r>
      </w:ins>
      <w:r w:rsidR="00C67D4B" w:rsidRPr="000579DD">
        <w:rPr>
          <w:rFonts w:ascii="Times" w:hAnsi="Times"/>
          <w:color w:val="000000" w:themeColor="text1"/>
        </w:rPr>
        <w:t xml:space="preserve">. </w:t>
      </w:r>
      <w:commentRangeStart w:id="105"/>
      <w:r w:rsidR="002B134E" w:rsidRPr="000579DD">
        <w:rPr>
          <w:rFonts w:ascii="Times" w:hAnsi="Times"/>
          <w:color w:val="000000" w:themeColor="text1"/>
        </w:rPr>
        <w:t>The timing of these extreme events was also plotted and by using a linear regression model, a linear model can be used as a predictive method to understand how early in the year the first day above the 90</w:t>
      </w:r>
      <w:r w:rsidR="002B134E" w:rsidRPr="000579DD">
        <w:rPr>
          <w:rFonts w:ascii="Times" w:hAnsi="Times"/>
          <w:color w:val="000000" w:themeColor="text1"/>
          <w:vertAlign w:val="superscript"/>
        </w:rPr>
        <w:t>th</w:t>
      </w:r>
      <w:r w:rsidR="002B134E" w:rsidRPr="000579DD">
        <w:rPr>
          <w:rFonts w:ascii="Times" w:hAnsi="Times"/>
          <w:color w:val="000000" w:themeColor="text1"/>
        </w:rPr>
        <w:t xml:space="preserve"> percentile threshold will fall. </w:t>
      </w:r>
      <w:r w:rsidR="00C67D4B" w:rsidRPr="000579DD">
        <w:rPr>
          <w:rFonts w:ascii="Times" w:hAnsi="Times"/>
          <w:color w:val="000000" w:themeColor="text1"/>
        </w:rPr>
        <w:t>This linear regression model works as a predictor for future</w:t>
      </w:r>
      <w:r w:rsidR="00593B7F" w:rsidRPr="000579DD">
        <w:rPr>
          <w:rFonts w:ascii="Times" w:hAnsi="Times"/>
          <w:color w:val="000000" w:themeColor="text1"/>
        </w:rPr>
        <w:t xml:space="preserve"> trends related to </w:t>
      </w:r>
      <w:r w:rsidR="00051D44" w:rsidRPr="000579DD">
        <w:rPr>
          <w:rFonts w:ascii="Times" w:hAnsi="Times"/>
          <w:color w:val="000000" w:themeColor="text1"/>
        </w:rPr>
        <w:t xml:space="preserve">average summer temperatures and the number of extreme heat days for </w:t>
      </w:r>
      <w:r w:rsidR="002B134E" w:rsidRPr="000579DD">
        <w:rPr>
          <w:rFonts w:ascii="Times" w:hAnsi="Times"/>
          <w:color w:val="000000" w:themeColor="text1"/>
        </w:rPr>
        <w:t>a given temperature</w:t>
      </w:r>
      <w:r w:rsidR="00593B7F" w:rsidRPr="000579DD">
        <w:rPr>
          <w:rFonts w:ascii="Times" w:hAnsi="Times"/>
          <w:color w:val="000000" w:themeColor="text1"/>
        </w:rPr>
        <w:t>.</w:t>
      </w:r>
      <w:r w:rsidR="00C67D4B" w:rsidRPr="000579DD">
        <w:rPr>
          <w:rFonts w:ascii="Times" w:hAnsi="Times"/>
          <w:color w:val="000000" w:themeColor="text1"/>
        </w:rPr>
        <w:t xml:space="preserve"> </w:t>
      </w:r>
      <w:r w:rsidR="002B134E" w:rsidRPr="000579DD">
        <w:rPr>
          <w:rFonts w:ascii="Times" w:hAnsi="Times"/>
          <w:color w:val="000000" w:themeColor="text1"/>
        </w:rPr>
        <w:t>By using the linear predictor for average s</w:t>
      </w:r>
      <w:commentRangeEnd w:id="105"/>
      <w:r w:rsidR="00C42F7A" w:rsidRPr="000579DD">
        <w:rPr>
          <w:rStyle w:val="CommentReference"/>
          <w:color w:val="000000" w:themeColor="text1"/>
        </w:rPr>
        <w:commentReference w:id="105"/>
      </w:r>
      <w:r w:rsidR="002B134E" w:rsidRPr="000579DD">
        <w:rPr>
          <w:rFonts w:ascii="Times" w:hAnsi="Times"/>
          <w:color w:val="000000" w:themeColor="text1"/>
        </w:rPr>
        <w:t>ummer temperatures</w:t>
      </w:r>
      <w:r w:rsidR="00E460B5" w:rsidRPr="000579DD">
        <w:rPr>
          <w:rFonts w:ascii="Times" w:hAnsi="Times"/>
          <w:color w:val="000000" w:themeColor="text1"/>
        </w:rPr>
        <w:t>,</w:t>
      </w:r>
      <w:r w:rsidR="002B134E" w:rsidRPr="000579DD">
        <w:rPr>
          <w:rFonts w:ascii="Times" w:hAnsi="Times"/>
          <w:color w:val="000000" w:themeColor="text1"/>
        </w:rPr>
        <w:t xml:space="preserve"> </w:t>
      </w:r>
      <w:r w:rsidR="00E460B5" w:rsidRPr="000579DD">
        <w:rPr>
          <w:rFonts w:ascii="Times" w:hAnsi="Times"/>
          <w:color w:val="000000" w:themeColor="text1"/>
        </w:rPr>
        <w:t xml:space="preserve">this </w:t>
      </w:r>
      <w:r w:rsidR="00C67D4B" w:rsidRPr="000579DD">
        <w:rPr>
          <w:rFonts w:ascii="Times" w:hAnsi="Times"/>
          <w:color w:val="000000" w:themeColor="text1"/>
        </w:rPr>
        <w:t>can help interpret the number of extreme heat days for a given temperature</w:t>
      </w:r>
      <w:r w:rsidR="00E460B5" w:rsidRPr="000579DD">
        <w:rPr>
          <w:rFonts w:ascii="Times" w:hAnsi="Times"/>
          <w:color w:val="000000" w:themeColor="text1"/>
        </w:rPr>
        <w:t>.</w:t>
      </w:r>
    </w:p>
    <w:p w14:paraId="4D112DC9" w14:textId="5DEAE21E" w:rsidR="00B33867" w:rsidRDefault="00B33867">
      <w:pPr>
        <w:rPr>
          <w:rFonts w:ascii="Times" w:hAnsi="Times"/>
          <w:color w:val="000000" w:themeColor="text1"/>
        </w:rPr>
      </w:pPr>
    </w:p>
    <w:p w14:paraId="16F1834D" w14:textId="4A46D1C0" w:rsidR="00E121A3" w:rsidRDefault="00E121A3">
      <w:pPr>
        <w:rPr>
          <w:rFonts w:ascii="Times" w:hAnsi="Times"/>
          <w:color w:val="000000" w:themeColor="text1"/>
        </w:rPr>
      </w:pPr>
    </w:p>
    <w:p w14:paraId="19E9961C" w14:textId="31305E1B" w:rsidR="00E121A3" w:rsidRDefault="00E121A3">
      <w:pPr>
        <w:rPr>
          <w:rFonts w:ascii="Times" w:hAnsi="Times"/>
          <w:color w:val="000000" w:themeColor="text1"/>
        </w:rPr>
      </w:pPr>
    </w:p>
    <w:p w14:paraId="2796F28C" w14:textId="64E3BC4C" w:rsidR="00E121A3" w:rsidRDefault="00E121A3">
      <w:pPr>
        <w:rPr>
          <w:rFonts w:ascii="Times" w:hAnsi="Times"/>
          <w:color w:val="000000" w:themeColor="text1"/>
        </w:rPr>
      </w:pPr>
    </w:p>
    <w:p w14:paraId="0FBBAED7" w14:textId="2E2F31EB" w:rsidR="00E121A3" w:rsidRDefault="00E121A3">
      <w:pPr>
        <w:rPr>
          <w:rFonts w:ascii="Times" w:hAnsi="Times"/>
          <w:color w:val="000000" w:themeColor="text1"/>
        </w:rPr>
      </w:pPr>
    </w:p>
    <w:p w14:paraId="639AC69B" w14:textId="43C21807" w:rsidR="00E121A3" w:rsidRDefault="00E121A3">
      <w:pPr>
        <w:rPr>
          <w:rFonts w:ascii="Times" w:hAnsi="Times"/>
          <w:color w:val="000000" w:themeColor="text1"/>
        </w:rPr>
      </w:pPr>
    </w:p>
    <w:p w14:paraId="082097B8" w14:textId="77777777" w:rsidR="00E121A3" w:rsidRPr="000579DD" w:rsidRDefault="00E121A3">
      <w:pPr>
        <w:rPr>
          <w:rFonts w:ascii="Times" w:hAnsi="Times"/>
          <w:color w:val="000000" w:themeColor="text1"/>
        </w:rPr>
      </w:pPr>
    </w:p>
    <w:p w14:paraId="4DB92CCE" w14:textId="77777777" w:rsidR="000579DD" w:rsidRPr="000579DD" w:rsidRDefault="000579DD">
      <w:pPr>
        <w:rPr>
          <w:rFonts w:ascii="Times" w:hAnsi="Times"/>
          <w:color w:val="000000" w:themeColor="text1"/>
        </w:rPr>
      </w:pPr>
    </w:p>
    <w:p w14:paraId="135CBAB7" w14:textId="77777777" w:rsidR="00E26F64" w:rsidRPr="000579DD" w:rsidRDefault="00B33867" w:rsidP="00E26F64">
      <w:pPr>
        <w:spacing w:before="100" w:beforeAutospacing="1" w:after="100" w:afterAutospacing="1"/>
        <w:ind w:left="567" w:hanging="567"/>
        <w:rPr>
          <w:rFonts w:ascii="-webkit-standard" w:hAnsi="-webkit-standard"/>
          <w:color w:val="000000" w:themeColor="text1"/>
        </w:rPr>
      </w:pPr>
      <w:r w:rsidRPr="000579DD">
        <w:rPr>
          <w:rFonts w:ascii="Times" w:hAnsi="Times"/>
          <w:color w:val="000000" w:themeColor="text1"/>
        </w:rPr>
        <w:lastRenderedPageBreak/>
        <w:t>References:</w:t>
      </w:r>
      <w:r w:rsidR="00E26F64" w:rsidRPr="000579DD">
        <w:rPr>
          <w:rFonts w:ascii="-webkit-standard" w:hAnsi="-webkit-standard"/>
          <w:color w:val="000000" w:themeColor="text1"/>
        </w:rPr>
        <w:t xml:space="preserve"> </w:t>
      </w:r>
    </w:p>
    <w:p w14:paraId="1383CECB" w14:textId="35DDA702" w:rsidR="00E26F64" w:rsidRPr="00E26F64" w:rsidRDefault="00E26F64" w:rsidP="00E26F64">
      <w:pPr>
        <w:spacing w:before="100" w:beforeAutospacing="1" w:after="100" w:afterAutospacing="1"/>
        <w:ind w:left="567" w:hanging="567"/>
        <w:rPr>
          <w:rFonts w:ascii="-webkit-standard" w:hAnsi="-webkit-standard"/>
          <w:color w:val="000000" w:themeColor="text1"/>
        </w:rPr>
      </w:pPr>
      <w:r w:rsidRPr="00E26F64">
        <w:rPr>
          <w:rFonts w:ascii="-webkit-standard" w:hAnsi="-webkit-standard"/>
          <w:color w:val="000000" w:themeColor="text1"/>
        </w:rPr>
        <w:t>Alexander, L. V., et al. “Global Observed Changes in Daily Climate Extremes of Temperature and Precipitation.” </w:t>
      </w:r>
      <w:r w:rsidRPr="00E26F64">
        <w:rPr>
          <w:rFonts w:ascii="-webkit-standard" w:hAnsi="-webkit-standard"/>
          <w:i/>
          <w:iCs/>
          <w:color w:val="000000" w:themeColor="text1"/>
        </w:rPr>
        <w:t>Journal of Geophysical Research</w:t>
      </w:r>
      <w:r w:rsidRPr="00E26F64">
        <w:rPr>
          <w:rFonts w:ascii="-webkit-standard" w:hAnsi="-webkit-standard"/>
          <w:color w:val="000000" w:themeColor="text1"/>
        </w:rPr>
        <w:t>, vol. 111, no. D5, 2006, doi:10.1029/2005jd006290.</w:t>
      </w:r>
    </w:p>
    <w:p w14:paraId="36F25998" w14:textId="77777777" w:rsidR="000579DD" w:rsidRPr="000579DD" w:rsidRDefault="000579DD" w:rsidP="000579DD">
      <w:pPr>
        <w:spacing w:before="100" w:beforeAutospacing="1" w:after="100" w:afterAutospacing="1"/>
        <w:ind w:left="567" w:hanging="567"/>
        <w:rPr>
          <w:rFonts w:ascii="-webkit-standard" w:hAnsi="-webkit-standard"/>
          <w:color w:val="000000" w:themeColor="text1"/>
        </w:rPr>
      </w:pPr>
      <w:r w:rsidRPr="000579DD">
        <w:rPr>
          <w:rFonts w:ascii="-webkit-standard" w:hAnsi="-webkit-standard"/>
          <w:color w:val="000000" w:themeColor="text1"/>
        </w:rPr>
        <w:t>Kovats, R. Sari, and Shakoor Hajat. “Heat Stress and Public Health: A Critical Review.” </w:t>
      </w:r>
      <w:r w:rsidRPr="000579DD">
        <w:rPr>
          <w:rFonts w:ascii="-webkit-standard" w:hAnsi="-webkit-standard"/>
          <w:i/>
          <w:iCs/>
          <w:color w:val="000000" w:themeColor="text1"/>
        </w:rPr>
        <w:t>Annual Review of Public Health</w:t>
      </w:r>
      <w:r w:rsidRPr="000579DD">
        <w:rPr>
          <w:rFonts w:ascii="-webkit-standard" w:hAnsi="-webkit-standard"/>
          <w:color w:val="000000" w:themeColor="text1"/>
        </w:rPr>
        <w:t>, vol. 29, no. 1, 2008, pp. 41–55., doi:10.1146/annurev.publhealth.29.020907.090843.</w:t>
      </w:r>
    </w:p>
    <w:p w14:paraId="3A0851EC" w14:textId="0EC531F8" w:rsidR="00B33867" w:rsidRPr="000579DD" w:rsidRDefault="00B33867">
      <w:pPr>
        <w:rPr>
          <w:rFonts w:ascii="Times" w:hAnsi="Times"/>
          <w:color w:val="000000" w:themeColor="text1"/>
        </w:rPr>
      </w:pPr>
    </w:p>
    <w:p w14:paraId="6EE4C3C7" w14:textId="3E83E511" w:rsidR="00B33867" w:rsidRPr="000579DD" w:rsidRDefault="00B33867" w:rsidP="00B33867">
      <w:pPr>
        <w:pStyle w:val="NormalWeb"/>
        <w:ind w:left="567" w:hanging="567"/>
        <w:rPr>
          <w:rFonts w:ascii="-webkit-standard" w:hAnsi="-webkit-standard"/>
          <w:color w:val="000000" w:themeColor="text1"/>
        </w:rPr>
      </w:pPr>
      <w:r w:rsidRPr="000579DD">
        <w:rPr>
          <w:rFonts w:ascii="Times" w:hAnsi="Times"/>
          <w:color w:val="000000" w:themeColor="text1"/>
        </w:rPr>
        <w:t xml:space="preserve"> </w:t>
      </w:r>
      <w:r w:rsidRPr="000579DD">
        <w:rPr>
          <w:rFonts w:ascii="-webkit-standard" w:hAnsi="-webkit-standard"/>
          <w:color w:val="000000" w:themeColor="text1"/>
        </w:rPr>
        <w:t>Lowe, Scott A. “An Energy and Mortality Impact Assessment of the Urban Heat Island in the US.”</w:t>
      </w:r>
      <w:r w:rsidRPr="000579DD">
        <w:rPr>
          <w:rStyle w:val="apple-converted-space"/>
          <w:rFonts w:ascii="-webkit-standard" w:hAnsi="-webkit-standard"/>
          <w:color w:val="000000" w:themeColor="text1"/>
        </w:rPr>
        <w:t> </w:t>
      </w:r>
      <w:r w:rsidRPr="000579DD">
        <w:rPr>
          <w:rFonts w:ascii="-webkit-standard" w:hAnsi="-webkit-standard"/>
          <w:i/>
          <w:iCs/>
          <w:color w:val="000000" w:themeColor="text1"/>
        </w:rPr>
        <w:t>Environmental Impact Assessment Review</w:t>
      </w:r>
      <w:r w:rsidRPr="000579DD">
        <w:rPr>
          <w:rFonts w:ascii="-webkit-standard" w:hAnsi="-webkit-standard"/>
          <w:color w:val="000000" w:themeColor="text1"/>
        </w:rPr>
        <w:t>, vol. 56, 2016, pp. 139–144., doi:10.1016/j.eiar.2015.10.004.</w:t>
      </w:r>
    </w:p>
    <w:p w14:paraId="64F7A34D" w14:textId="58EA304D" w:rsidR="00B33867" w:rsidRPr="000579DD" w:rsidRDefault="00F8102C" w:rsidP="00F8102C">
      <w:pPr>
        <w:pStyle w:val="NormalWeb"/>
        <w:ind w:left="567" w:hanging="567"/>
        <w:rPr>
          <w:rFonts w:ascii="-webkit-standard" w:hAnsi="-webkit-standard"/>
          <w:color w:val="000000" w:themeColor="text1"/>
        </w:rPr>
      </w:pPr>
      <w:r w:rsidRPr="000579DD">
        <w:rPr>
          <w:rFonts w:ascii="-webkit-standard" w:hAnsi="-webkit-standard"/>
          <w:color w:val="000000" w:themeColor="text1"/>
        </w:rPr>
        <w:t>Robine, Jean-Marie, et al. “Death Toll Exceeded 70,000 in Europe during the Summer of 2003.”</w:t>
      </w:r>
      <w:r w:rsidRPr="000579DD">
        <w:rPr>
          <w:rStyle w:val="apple-converted-space"/>
          <w:rFonts w:ascii="-webkit-standard" w:hAnsi="-webkit-standard"/>
          <w:color w:val="000000" w:themeColor="text1"/>
        </w:rPr>
        <w:t> </w:t>
      </w:r>
      <w:r w:rsidRPr="000579DD">
        <w:rPr>
          <w:rFonts w:ascii="-webkit-standard" w:hAnsi="-webkit-standard"/>
          <w:i/>
          <w:iCs/>
          <w:color w:val="000000" w:themeColor="text1"/>
        </w:rPr>
        <w:t>Comptes Rendus Biologies</w:t>
      </w:r>
      <w:r w:rsidRPr="000579DD">
        <w:rPr>
          <w:rFonts w:ascii="-webkit-standard" w:hAnsi="-webkit-standard"/>
          <w:color w:val="000000" w:themeColor="text1"/>
        </w:rPr>
        <w:t>, vol. 331, no. 2, 2008, pp. 171–178., doi:10.1016/j.crvi.2007.12.001.</w:t>
      </w:r>
    </w:p>
    <w:p w14:paraId="2B4BD7C9" w14:textId="5CB69113" w:rsidR="000579DD" w:rsidRPr="000579DD" w:rsidRDefault="000579DD" w:rsidP="000579DD">
      <w:pPr>
        <w:spacing w:before="100" w:beforeAutospacing="1" w:after="100" w:afterAutospacing="1"/>
        <w:ind w:left="567" w:hanging="567"/>
        <w:rPr>
          <w:rFonts w:ascii="-webkit-standard" w:hAnsi="-webkit-standard"/>
          <w:color w:val="000000" w:themeColor="text1"/>
        </w:rPr>
      </w:pPr>
      <w:r w:rsidRPr="000579DD">
        <w:rPr>
          <w:rFonts w:ascii="-webkit-standard" w:hAnsi="-webkit-standard"/>
          <w:color w:val="000000" w:themeColor="text1"/>
        </w:rPr>
        <w:t>Sheridan, Scott C., and Shao Lin. “Assessing Variability in the Impacts of Heat on Health Outcomes in New York City Over Time, Season, and Heat-Wave Duration.” </w:t>
      </w:r>
      <w:r w:rsidRPr="000579DD">
        <w:rPr>
          <w:rFonts w:ascii="-webkit-standard" w:hAnsi="-webkit-standard"/>
          <w:i/>
          <w:iCs/>
          <w:color w:val="000000" w:themeColor="text1"/>
        </w:rPr>
        <w:t>EcoHealth</w:t>
      </w:r>
      <w:r w:rsidRPr="000579DD">
        <w:rPr>
          <w:rFonts w:ascii="-webkit-standard" w:hAnsi="-webkit-standard"/>
          <w:color w:val="000000" w:themeColor="text1"/>
        </w:rPr>
        <w:t>, vol. 11, no. 4, 2014, pp. 512–525., doi:10.1007/s10393-014-0970-7.</w:t>
      </w:r>
    </w:p>
    <w:p w14:paraId="79E107E8" w14:textId="4F60BAAE" w:rsidR="009D1A5B" w:rsidRPr="000579DD" w:rsidRDefault="00B33867" w:rsidP="009D1A5B">
      <w:pPr>
        <w:rPr>
          <w:rFonts w:ascii="Times" w:hAnsi="Times"/>
          <w:strike/>
          <w:color w:val="000000" w:themeColor="text1"/>
        </w:rPr>
      </w:pPr>
      <w:r w:rsidRPr="000579DD">
        <w:rPr>
          <w:rFonts w:ascii="-webkit-standard" w:hAnsi="-webkit-standard"/>
          <w:color w:val="000000" w:themeColor="text1"/>
        </w:rPr>
        <w:t>Voogt, J.a, and T.r Oke. “Thermal Remote Sensing of Urban Climates.”</w:t>
      </w:r>
      <w:r w:rsidRPr="000579DD">
        <w:rPr>
          <w:rStyle w:val="apple-converted-space"/>
          <w:rFonts w:ascii="-webkit-standard" w:hAnsi="-webkit-standard"/>
          <w:color w:val="000000" w:themeColor="text1"/>
        </w:rPr>
        <w:t> </w:t>
      </w:r>
      <w:r w:rsidRPr="000579DD">
        <w:rPr>
          <w:rFonts w:ascii="-webkit-standard" w:hAnsi="-webkit-standard"/>
          <w:i/>
          <w:iCs/>
          <w:color w:val="000000" w:themeColor="text1"/>
        </w:rPr>
        <w:t>Remote Sensing of Environment</w:t>
      </w:r>
      <w:r w:rsidRPr="000579DD">
        <w:rPr>
          <w:rFonts w:ascii="-webkit-standard" w:hAnsi="-webkit-standard"/>
          <w:color w:val="000000" w:themeColor="text1"/>
        </w:rPr>
        <w:t>, vol. 86, no. 3, 2003, pp. 370–384., doi:10.1016/s0034-4257(03)00079-8.</w:t>
      </w:r>
      <w:r w:rsidR="009D1A5B" w:rsidRPr="000579DD">
        <w:rPr>
          <w:rFonts w:ascii="Times" w:hAnsi="Times"/>
          <w:strike/>
          <w:color w:val="000000" w:themeColor="text1"/>
        </w:rPr>
        <w:t xml:space="preserve"> </w:t>
      </w:r>
    </w:p>
    <w:p w14:paraId="409013AC" w14:textId="77777777" w:rsidR="00B33867" w:rsidRPr="000579DD" w:rsidRDefault="00B33867" w:rsidP="00B33867">
      <w:pPr>
        <w:pStyle w:val="NormalWeb"/>
        <w:ind w:left="567" w:hanging="567"/>
        <w:rPr>
          <w:rFonts w:ascii="-webkit-standard" w:hAnsi="-webkit-standard"/>
          <w:color w:val="000000" w:themeColor="text1"/>
        </w:rPr>
      </w:pPr>
    </w:p>
    <w:p w14:paraId="4539E330" w14:textId="25A128BA" w:rsidR="00B33867" w:rsidRDefault="009D1A5B">
      <w:pPr>
        <w:rPr>
          <w:rFonts w:ascii="Times" w:hAnsi="Times"/>
          <w:strike/>
          <w:color w:val="000000" w:themeColor="text1"/>
        </w:rPr>
      </w:pPr>
      <w:commentRangeStart w:id="106"/>
      <w:r w:rsidRPr="000579DD">
        <w:rPr>
          <w:rFonts w:ascii="Times" w:hAnsi="Times"/>
          <w:strike/>
          <w:color w:val="000000" w:themeColor="text1"/>
        </w:rPr>
        <w:t xml:space="preserve">To understand the temperature anomalies in both Times Square and Ardsley, the threshold for normal was set as the average of all summer temperatures for each respective location. If the plotted line fell above the threshold, it represented how many degrees warmer in Celsius Times Square is in comparison to Ardsley. If the urban heat island intensity is represented by a positive number, then Times Square is warmer than Ardsley. </w:t>
      </w:r>
      <w:commentRangeEnd w:id="106"/>
      <w:r w:rsidRPr="000579DD">
        <w:rPr>
          <w:rStyle w:val="CommentReference"/>
          <w:color w:val="000000" w:themeColor="text1"/>
        </w:rPr>
        <w:commentReference w:id="106"/>
      </w:r>
    </w:p>
    <w:p w14:paraId="32A43173" w14:textId="6009E65C" w:rsidR="00341664" w:rsidRDefault="00341664">
      <w:pPr>
        <w:rPr>
          <w:rFonts w:ascii="Times" w:hAnsi="Times"/>
          <w:strike/>
          <w:color w:val="000000" w:themeColor="text1"/>
        </w:rPr>
      </w:pPr>
    </w:p>
    <w:p w14:paraId="76D7529A" w14:textId="3D88CF76" w:rsidR="00341664" w:rsidRDefault="00341664">
      <w:pPr>
        <w:rPr>
          <w:rFonts w:ascii="Times" w:hAnsi="Times"/>
          <w:strike/>
          <w:color w:val="000000" w:themeColor="text1"/>
        </w:rPr>
      </w:pPr>
    </w:p>
    <w:p w14:paraId="448BC2E6" w14:textId="40C0D403" w:rsidR="00341664" w:rsidRDefault="00341664">
      <w:pPr>
        <w:rPr>
          <w:rFonts w:ascii="Times" w:hAnsi="Times"/>
          <w:strike/>
          <w:color w:val="000000" w:themeColor="text1"/>
        </w:rPr>
      </w:pPr>
    </w:p>
    <w:p w14:paraId="0A486448" w14:textId="77777777" w:rsidR="00341664" w:rsidRDefault="00341664">
      <w:pPr>
        <w:rPr>
          <w:rFonts w:ascii="Times" w:hAnsi="Times"/>
          <w:color w:val="000000" w:themeColor="text1"/>
        </w:rPr>
      </w:pPr>
    </w:p>
    <w:p w14:paraId="11CBCFAC" w14:textId="77777777" w:rsidR="00341664" w:rsidRDefault="00341664">
      <w:pPr>
        <w:rPr>
          <w:rFonts w:ascii="Times" w:hAnsi="Times"/>
          <w:color w:val="000000" w:themeColor="text1"/>
        </w:rPr>
      </w:pPr>
    </w:p>
    <w:p w14:paraId="0F05D609" w14:textId="77777777" w:rsidR="00341664" w:rsidRDefault="00341664">
      <w:pPr>
        <w:rPr>
          <w:rFonts w:ascii="Times" w:hAnsi="Times"/>
          <w:color w:val="000000" w:themeColor="text1"/>
        </w:rPr>
      </w:pPr>
    </w:p>
    <w:p w14:paraId="4A4E2B2B" w14:textId="77777777" w:rsidR="00341664" w:rsidRDefault="00341664">
      <w:pPr>
        <w:rPr>
          <w:rFonts w:ascii="Times" w:hAnsi="Times"/>
          <w:color w:val="000000" w:themeColor="text1"/>
        </w:rPr>
      </w:pPr>
    </w:p>
    <w:p w14:paraId="72E56591" w14:textId="77777777" w:rsidR="00341664" w:rsidRDefault="00341664">
      <w:pPr>
        <w:rPr>
          <w:rFonts w:ascii="Times" w:hAnsi="Times"/>
          <w:color w:val="000000" w:themeColor="text1"/>
        </w:rPr>
      </w:pPr>
    </w:p>
    <w:p w14:paraId="0AA82D67" w14:textId="77777777" w:rsidR="00341664" w:rsidRDefault="00341664">
      <w:pPr>
        <w:rPr>
          <w:rFonts w:ascii="Times" w:hAnsi="Times"/>
          <w:color w:val="000000" w:themeColor="text1"/>
        </w:rPr>
      </w:pPr>
    </w:p>
    <w:p w14:paraId="3D2AA12E" w14:textId="77777777" w:rsidR="00341664" w:rsidRDefault="00341664">
      <w:pPr>
        <w:rPr>
          <w:rFonts w:ascii="Times" w:hAnsi="Times"/>
          <w:color w:val="000000" w:themeColor="text1"/>
        </w:rPr>
      </w:pPr>
    </w:p>
    <w:p w14:paraId="7E9AD919" w14:textId="77777777" w:rsidR="00341664" w:rsidRDefault="00341664">
      <w:pPr>
        <w:rPr>
          <w:rFonts w:ascii="Times" w:hAnsi="Times"/>
          <w:color w:val="000000" w:themeColor="text1"/>
        </w:rPr>
      </w:pPr>
    </w:p>
    <w:p w14:paraId="0B7EDB38" w14:textId="77777777" w:rsidR="00341664" w:rsidRDefault="00341664">
      <w:pPr>
        <w:rPr>
          <w:rFonts w:ascii="Times" w:hAnsi="Times"/>
          <w:color w:val="000000" w:themeColor="text1"/>
        </w:rPr>
      </w:pPr>
    </w:p>
    <w:p w14:paraId="29D2D212" w14:textId="77777777" w:rsidR="00341664" w:rsidRDefault="00341664">
      <w:pPr>
        <w:rPr>
          <w:rFonts w:ascii="Times" w:hAnsi="Times"/>
          <w:color w:val="000000" w:themeColor="text1"/>
        </w:rPr>
      </w:pPr>
    </w:p>
    <w:p w14:paraId="654E591C" w14:textId="77777777" w:rsidR="00341664" w:rsidRDefault="00341664">
      <w:pPr>
        <w:rPr>
          <w:rFonts w:ascii="Times" w:hAnsi="Times"/>
          <w:color w:val="000000" w:themeColor="text1"/>
        </w:rPr>
      </w:pPr>
    </w:p>
    <w:p w14:paraId="457B3101" w14:textId="77777777" w:rsidR="00341664" w:rsidRDefault="00341664">
      <w:pPr>
        <w:rPr>
          <w:rFonts w:ascii="Times" w:hAnsi="Times"/>
          <w:color w:val="000000" w:themeColor="text1"/>
        </w:rPr>
      </w:pPr>
    </w:p>
    <w:p w14:paraId="6F859519" w14:textId="77777777" w:rsidR="00341664" w:rsidRDefault="00341664">
      <w:pPr>
        <w:rPr>
          <w:rFonts w:ascii="Times" w:hAnsi="Times"/>
          <w:color w:val="000000" w:themeColor="text1"/>
        </w:rPr>
      </w:pPr>
    </w:p>
    <w:p w14:paraId="468F8083" w14:textId="77777777" w:rsidR="00341664" w:rsidRDefault="00341664">
      <w:pPr>
        <w:rPr>
          <w:rFonts w:ascii="Times" w:hAnsi="Times"/>
          <w:color w:val="000000" w:themeColor="text1"/>
        </w:rPr>
      </w:pPr>
    </w:p>
    <w:p w14:paraId="1E019789" w14:textId="77777777" w:rsidR="00341664" w:rsidRDefault="00341664">
      <w:pPr>
        <w:rPr>
          <w:rFonts w:ascii="Times" w:hAnsi="Times"/>
          <w:color w:val="000000" w:themeColor="text1"/>
        </w:rPr>
      </w:pPr>
    </w:p>
    <w:p w14:paraId="4B8DEA93" w14:textId="77777777" w:rsidR="00341664" w:rsidRDefault="00341664">
      <w:pPr>
        <w:rPr>
          <w:rFonts w:ascii="Times" w:hAnsi="Times"/>
          <w:color w:val="000000" w:themeColor="text1"/>
        </w:rPr>
      </w:pPr>
    </w:p>
    <w:p w14:paraId="50C4254D" w14:textId="77777777" w:rsidR="00341664" w:rsidRDefault="00341664">
      <w:pPr>
        <w:rPr>
          <w:rFonts w:ascii="Times" w:hAnsi="Times"/>
          <w:color w:val="000000" w:themeColor="text1"/>
        </w:rPr>
      </w:pPr>
    </w:p>
    <w:p w14:paraId="66343F6C" w14:textId="77777777" w:rsidR="00341664" w:rsidRDefault="00341664">
      <w:pPr>
        <w:rPr>
          <w:rFonts w:ascii="Times" w:hAnsi="Times"/>
          <w:color w:val="000000" w:themeColor="text1"/>
        </w:rPr>
      </w:pPr>
    </w:p>
    <w:p w14:paraId="19434681" w14:textId="77777777" w:rsidR="00341664" w:rsidRDefault="00341664">
      <w:pPr>
        <w:rPr>
          <w:rFonts w:ascii="Times" w:hAnsi="Times"/>
          <w:color w:val="000000" w:themeColor="text1"/>
        </w:rPr>
      </w:pPr>
    </w:p>
    <w:p w14:paraId="737221FF" w14:textId="77777777" w:rsidR="00341664" w:rsidRDefault="00341664">
      <w:pPr>
        <w:rPr>
          <w:rFonts w:ascii="Times" w:hAnsi="Times"/>
          <w:color w:val="000000" w:themeColor="text1"/>
        </w:rPr>
      </w:pPr>
    </w:p>
    <w:p w14:paraId="1AC4E7E0" w14:textId="77777777" w:rsidR="00341664" w:rsidRDefault="00341664">
      <w:pPr>
        <w:rPr>
          <w:rFonts w:ascii="Times" w:hAnsi="Times"/>
          <w:color w:val="000000" w:themeColor="text1"/>
        </w:rPr>
      </w:pPr>
    </w:p>
    <w:p w14:paraId="532ECC05" w14:textId="656912C8" w:rsidR="00341664" w:rsidRDefault="00341664">
      <w:pPr>
        <w:rPr>
          <w:rFonts w:ascii="Times" w:hAnsi="Times"/>
          <w:color w:val="000000" w:themeColor="text1"/>
        </w:rPr>
      </w:pPr>
    </w:p>
    <w:p w14:paraId="0B02718E" w14:textId="77CB0177" w:rsidR="00E121A3" w:rsidRDefault="00E121A3">
      <w:pPr>
        <w:rPr>
          <w:rFonts w:ascii="Times" w:hAnsi="Times"/>
          <w:color w:val="000000" w:themeColor="text1"/>
        </w:rPr>
      </w:pPr>
    </w:p>
    <w:p w14:paraId="42042ADD" w14:textId="34ED4B35" w:rsidR="00E121A3" w:rsidRDefault="00E121A3">
      <w:pPr>
        <w:rPr>
          <w:rFonts w:ascii="Times" w:hAnsi="Times"/>
          <w:color w:val="000000" w:themeColor="text1"/>
        </w:rPr>
      </w:pPr>
    </w:p>
    <w:p w14:paraId="0E6B11D0" w14:textId="3C971F12" w:rsidR="00E121A3" w:rsidRDefault="00E121A3">
      <w:pPr>
        <w:rPr>
          <w:rFonts w:ascii="Times" w:hAnsi="Times"/>
          <w:color w:val="000000" w:themeColor="text1"/>
        </w:rPr>
      </w:pPr>
    </w:p>
    <w:p w14:paraId="0C8FCC76" w14:textId="03A372F5" w:rsidR="00E121A3" w:rsidRDefault="00E121A3">
      <w:pPr>
        <w:rPr>
          <w:rFonts w:ascii="Times" w:hAnsi="Times"/>
          <w:color w:val="000000" w:themeColor="text1"/>
        </w:rPr>
      </w:pPr>
    </w:p>
    <w:p w14:paraId="307DDB4D" w14:textId="6752D896" w:rsidR="00E121A3" w:rsidRDefault="00E121A3">
      <w:pPr>
        <w:rPr>
          <w:rFonts w:ascii="Times" w:hAnsi="Times"/>
          <w:color w:val="000000" w:themeColor="text1"/>
        </w:rPr>
      </w:pPr>
    </w:p>
    <w:p w14:paraId="704BD47F" w14:textId="2823FC75" w:rsidR="00E121A3" w:rsidRDefault="00E121A3">
      <w:pPr>
        <w:rPr>
          <w:rFonts w:ascii="Times" w:hAnsi="Times"/>
          <w:color w:val="000000" w:themeColor="text1"/>
        </w:rPr>
      </w:pPr>
    </w:p>
    <w:p w14:paraId="0798D2C6" w14:textId="0CDAA73C" w:rsidR="00E121A3" w:rsidRDefault="00E121A3">
      <w:pPr>
        <w:rPr>
          <w:rFonts w:ascii="Times" w:hAnsi="Times"/>
          <w:color w:val="000000" w:themeColor="text1"/>
        </w:rPr>
      </w:pPr>
    </w:p>
    <w:p w14:paraId="3B4E7034" w14:textId="4B3358B3" w:rsidR="00E121A3" w:rsidRDefault="00E121A3">
      <w:pPr>
        <w:rPr>
          <w:rFonts w:ascii="Times" w:hAnsi="Times"/>
          <w:color w:val="000000" w:themeColor="text1"/>
        </w:rPr>
      </w:pPr>
    </w:p>
    <w:p w14:paraId="0BDEB4C1" w14:textId="79C90EE6" w:rsidR="00E121A3" w:rsidRDefault="00E121A3">
      <w:pPr>
        <w:rPr>
          <w:rFonts w:ascii="Times" w:hAnsi="Times"/>
          <w:color w:val="000000" w:themeColor="text1"/>
        </w:rPr>
      </w:pPr>
    </w:p>
    <w:p w14:paraId="314D9600" w14:textId="08804F00" w:rsidR="00E121A3" w:rsidRDefault="00E121A3">
      <w:pPr>
        <w:rPr>
          <w:rFonts w:ascii="Times" w:hAnsi="Times"/>
          <w:color w:val="000000" w:themeColor="text1"/>
        </w:rPr>
      </w:pPr>
    </w:p>
    <w:p w14:paraId="3D63740A" w14:textId="2B677096" w:rsidR="00E121A3" w:rsidRDefault="00E121A3">
      <w:pPr>
        <w:rPr>
          <w:rFonts w:ascii="Times" w:hAnsi="Times"/>
          <w:color w:val="000000" w:themeColor="text1"/>
        </w:rPr>
      </w:pPr>
    </w:p>
    <w:p w14:paraId="3A56F2E0" w14:textId="34B040AF" w:rsidR="00E121A3" w:rsidRDefault="00E121A3">
      <w:pPr>
        <w:rPr>
          <w:rFonts w:ascii="Times" w:hAnsi="Times"/>
          <w:color w:val="000000" w:themeColor="text1"/>
        </w:rPr>
      </w:pPr>
    </w:p>
    <w:p w14:paraId="68AE5416" w14:textId="02DCBA05" w:rsidR="00E121A3" w:rsidRDefault="00E121A3">
      <w:pPr>
        <w:rPr>
          <w:rFonts w:ascii="Times" w:hAnsi="Times"/>
          <w:color w:val="000000" w:themeColor="text1"/>
        </w:rPr>
      </w:pPr>
    </w:p>
    <w:p w14:paraId="68D9061D" w14:textId="68CC7E7F" w:rsidR="00E121A3" w:rsidRDefault="00E121A3">
      <w:pPr>
        <w:rPr>
          <w:rFonts w:ascii="Times" w:hAnsi="Times"/>
          <w:color w:val="000000" w:themeColor="text1"/>
        </w:rPr>
      </w:pPr>
    </w:p>
    <w:p w14:paraId="081DB791" w14:textId="7717D897" w:rsidR="00E121A3" w:rsidRDefault="00E121A3">
      <w:pPr>
        <w:rPr>
          <w:rFonts w:ascii="Times" w:hAnsi="Times"/>
          <w:color w:val="000000" w:themeColor="text1"/>
        </w:rPr>
      </w:pPr>
    </w:p>
    <w:p w14:paraId="68DD0B6B" w14:textId="030BFDBD" w:rsidR="00E121A3" w:rsidRDefault="00E121A3">
      <w:pPr>
        <w:rPr>
          <w:rFonts w:ascii="Times" w:hAnsi="Times"/>
          <w:color w:val="000000" w:themeColor="text1"/>
        </w:rPr>
      </w:pPr>
    </w:p>
    <w:p w14:paraId="7E11E46B" w14:textId="0F74D5E3" w:rsidR="00E121A3" w:rsidRDefault="00E121A3">
      <w:pPr>
        <w:rPr>
          <w:rFonts w:ascii="Times" w:hAnsi="Times"/>
          <w:color w:val="000000" w:themeColor="text1"/>
        </w:rPr>
      </w:pPr>
    </w:p>
    <w:p w14:paraId="103E16FF" w14:textId="3904EA96" w:rsidR="00E121A3" w:rsidRDefault="00E121A3">
      <w:pPr>
        <w:rPr>
          <w:rFonts w:ascii="Times" w:hAnsi="Times"/>
          <w:color w:val="000000" w:themeColor="text1"/>
        </w:rPr>
      </w:pPr>
    </w:p>
    <w:p w14:paraId="0CA84DF1" w14:textId="2FC2DB09" w:rsidR="00E121A3" w:rsidRDefault="00E121A3">
      <w:pPr>
        <w:rPr>
          <w:rFonts w:ascii="Times" w:hAnsi="Times"/>
          <w:color w:val="000000" w:themeColor="text1"/>
        </w:rPr>
      </w:pPr>
    </w:p>
    <w:p w14:paraId="6159C2DB" w14:textId="4B953C8D" w:rsidR="00E121A3" w:rsidRDefault="00E121A3">
      <w:pPr>
        <w:rPr>
          <w:rFonts w:ascii="Times" w:hAnsi="Times"/>
          <w:color w:val="000000" w:themeColor="text1"/>
        </w:rPr>
      </w:pPr>
    </w:p>
    <w:p w14:paraId="3740C3C4" w14:textId="4AA3082D" w:rsidR="00E121A3" w:rsidRDefault="00E121A3">
      <w:pPr>
        <w:rPr>
          <w:rFonts w:ascii="Times" w:hAnsi="Times"/>
          <w:color w:val="000000" w:themeColor="text1"/>
        </w:rPr>
      </w:pPr>
    </w:p>
    <w:p w14:paraId="6B7D753F" w14:textId="4707D5FE" w:rsidR="00E121A3" w:rsidRDefault="00E121A3">
      <w:pPr>
        <w:rPr>
          <w:rFonts w:ascii="Times" w:hAnsi="Times"/>
          <w:color w:val="000000" w:themeColor="text1"/>
        </w:rPr>
      </w:pPr>
    </w:p>
    <w:p w14:paraId="12A93E87" w14:textId="01D07EF0" w:rsidR="00E121A3" w:rsidRDefault="00E121A3">
      <w:pPr>
        <w:rPr>
          <w:rFonts w:ascii="Times" w:hAnsi="Times"/>
          <w:color w:val="000000" w:themeColor="text1"/>
        </w:rPr>
      </w:pPr>
    </w:p>
    <w:p w14:paraId="36A27203" w14:textId="10FCB91B" w:rsidR="00E121A3" w:rsidRDefault="00E121A3">
      <w:pPr>
        <w:rPr>
          <w:rFonts w:ascii="Times" w:hAnsi="Times"/>
          <w:color w:val="000000" w:themeColor="text1"/>
        </w:rPr>
      </w:pPr>
    </w:p>
    <w:p w14:paraId="4A560D63" w14:textId="624C5ADE" w:rsidR="00E121A3" w:rsidRDefault="00E121A3">
      <w:pPr>
        <w:rPr>
          <w:rFonts w:ascii="Times" w:hAnsi="Times"/>
          <w:color w:val="000000" w:themeColor="text1"/>
        </w:rPr>
      </w:pPr>
    </w:p>
    <w:p w14:paraId="2646D090" w14:textId="05BBFCF5" w:rsidR="00E121A3" w:rsidRDefault="00E121A3">
      <w:pPr>
        <w:rPr>
          <w:rFonts w:ascii="Times" w:hAnsi="Times"/>
          <w:color w:val="000000" w:themeColor="text1"/>
        </w:rPr>
      </w:pPr>
    </w:p>
    <w:p w14:paraId="17E3F1E9" w14:textId="1EC4463F" w:rsidR="00E121A3" w:rsidRDefault="00E121A3">
      <w:pPr>
        <w:rPr>
          <w:rFonts w:ascii="Times" w:hAnsi="Times"/>
          <w:color w:val="000000" w:themeColor="text1"/>
        </w:rPr>
      </w:pPr>
    </w:p>
    <w:p w14:paraId="6AC7A71E" w14:textId="086307A3" w:rsidR="00E121A3" w:rsidRDefault="00E121A3">
      <w:pPr>
        <w:rPr>
          <w:rFonts w:ascii="Times" w:hAnsi="Times"/>
          <w:color w:val="000000" w:themeColor="text1"/>
        </w:rPr>
      </w:pPr>
    </w:p>
    <w:p w14:paraId="5A28B4AE" w14:textId="66A86774" w:rsidR="00E121A3" w:rsidRDefault="00E121A3">
      <w:pPr>
        <w:rPr>
          <w:rFonts w:ascii="Times" w:hAnsi="Times"/>
          <w:color w:val="000000" w:themeColor="text1"/>
        </w:rPr>
      </w:pPr>
    </w:p>
    <w:p w14:paraId="6595AAB9" w14:textId="39C37664" w:rsidR="00E121A3" w:rsidRDefault="00E121A3">
      <w:pPr>
        <w:rPr>
          <w:rFonts w:ascii="Times" w:hAnsi="Times"/>
          <w:color w:val="000000" w:themeColor="text1"/>
        </w:rPr>
      </w:pPr>
    </w:p>
    <w:p w14:paraId="1AA1A57C" w14:textId="465640A4" w:rsidR="00E121A3" w:rsidRDefault="00E121A3">
      <w:pPr>
        <w:rPr>
          <w:rFonts w:ascii="Times" w:hAnsi="Times"/>
          <w:color w:val="000000" w:themeColor="text1"/>
        </w:rPr>
      </w:pPr>
    </w:p>
    <w:p w14:paraId="75FAAF10" w14:textId="2D1AF0B3" w:rsidR="00E121A3" w:rsidRDefault="00E121A3">
      <w:pPr>
        <w:rPr>
          <w:rFonts w:ascii="Times" w:hAnsi="Times"/>
          <w:color w:val="000000" w:themeColor="text1"/>
        </w:rPr>
      </w:pPr>
    </w:p>
    <w:p w14:paraId="2B213EE0" w14:textId="77777777" w:rsidR="00E121A3" w:rsidRDefault="00E121A3">
      <w:pPr>
        <w:rPr>
          <w:rFonts w:ascii="Times" w:hAnsi="Times"/>
          <w:color w:val="000000" w:themeColor="text1"/>
        </w:rPr>
      </w:pPr>
    </w:p>
    <w:p w14:paraId="049C1076" w14:textId="495156AB" w:rsidR="00341664" w:rsidRDefault="002250FC">
      <w:pPr>
        <w:rPr>
          <w:rFonts w:ascii="Times" w:hAnsi="Times"/>
          <w:color w:val="000000" w:themeColor="text1"/>
        </w:rPr>
      </w:pPr>
      <w:r>
        <w:rPr>
          <w:rFonts w:ascii="Times" w:hAnsi="Times"/>
          <w:color w:val="000000" w:themeColor="text1"/>
        </w:rPr>
        <w:lastRenderedPageBreak/>
        <w:t>New and improved intro:</w:t>
      </w:r>
    </w:p>
    <w:p w14:paraId="4F250538" w14:textId="77777777" w:rsidR="002250FC" w:rsidRDefault="002250FC" w:rsidP="00341664">
      <w:pPr>
        <w:rPr>
          <w:rFonts w:ascii="Times" w:hAnsi="Times"/>
          <w:color w:val="000000" w:themeColor="text1"/>
        </w:rPr>
      </w:pPr>
    </w:p>
    <w:p w14:paraId="4D344A93" w14:textId="77777777" w:rsidR="002250FC" w:rsidRDefault="002250FC" w:rsidP="00341664">
      <w:pPr>
        <w:rPr>
          <w:rFonts w:ascii="Times" w:hAnsi="Times"/>
          <w:color w:val="000000" w:themeColor="text1"/>
        </w:rPr>
      </w:pPr>
    </w:p>
    <w:p w14:paraId="7A9B2F98" w14:textId="5A46122E" w:rsidR="00341664" w:rsidRPr="000D29EB" w:rsidRDefault="00341664" w:rsidP="00341664">
      <w:pPr>
        <w:rPr>
          <w:rFonts w:ascii="Times" w:hAnsi="Times"/>
          <w:color w:val="000000" w:themeColor="text1"/>
        </w:rPr>
      </w:pPr>
      <w:r w:rsidRPr="000D29EB">
        <w:rPr>
          <w:rFonts w:ascii="Times" w:hAnsi="Times"/>
          <w:color w:val="000000" w:themeColor="text1"/>
        </w:rPr>
        <w:t xml:space="preserve">Climate change is the global phenomenon that says that global temperatures are increasing with due to increased release of CO2 in our atmosphere and the continuous release of harmful gasses. Climate change has the potential to impact many of the earth’s natural processes, including extreme heat events. Due to climate change, there is an expected increase in the intensity, duration, and frequency of heat waves.  </w:t>
      </w:r>
      <w:ins w:id="107" w:author="Benjamin Cook" w:date="2019-08-27T15:16:00Z">
        <w:r w:rsidRPr="000D29EB">
          <w:rPr>
            <w:rFonts w:ascii="Times" w:hAnsi="Times"/>
            <w:color w:val="000000" w:themeColor="text1"/>
          </w:rPr>
          <w:t xml:space="preserve">In the latter half of the 1900s, there has been a sharp increase in temperatures worldwide due to global </w:t>
        </w:r>
        <w:commentRangeStart w:id="108"/>
        <w:r w:rsidRPr="000D29EB">
          <w:rPr>
            <w:rFonts w:ascii="Times" w:hAnsi="Times"/>
            <w:color w:val="000000" w:themeColor="text1"/>
          </w:rPr>
          <w:t>warming</w:t>
        </w:r>
      </w:ins>
      <w:commentRangeEnd w:id="108"/>
      <w:ins w:id="109" w:author="Benjamin Cook" w:date="2019-08-27T15:17:00Z">
        <w:r w:rsidRPr="000D29EB">
          <w:rPr>
            <w:rStyle w:val="CommentReference"/>
            <w:rFonts w:ascii="Times" w:hAnsi="Times"/>
            <w:color w:val="000000" w:themeColor="text1"/>
            <w:sz w:val="24"/>
            <w:szCs w:val="24"/>
          </w:rPr>
          <w:commentReference w:id="108"/>
        </w:r>
      </w:ins>
      <w:r w:rsidRPr="000D29EB">
        <w:rPr>
          <w:rFonts w:ascii="Times" w:hAnsi="Times"/>
          <w:color w:val="000000" w:themeColor="text1"/>
        </w:rPr>
        <w:t xml:space="preserve"> </w:t>
      </w:r>
      <w:r w:rsidRPr="000D29EB">
        <w:rPr>
          <w:rFonts w:ascii="Times" w:hAnsi="Times"/>
          <w:color w:val="000000" w:themeColor="text1"/>
        </w:rPr>
        <w:t>(Alexander et al. 2006)</w:t>
      </w:r>
      <w:ins w:id="110" w:author="Benjamin Cook" w:date="2019-08-27T15:16:00Z">
        <w:r w:rsidRPr="000D29EB">
          <w:rPr>
            <w:rFonts w:ascii="Times" w:hAnsi="Times"/>
            <w:color w:val="000000" w:themeColor="text1"/>
          </w:rPr>
          <w:t xml:space="preserve">. </w:t>
        </w:r>
      </w:ins>
      <w:ins w:id="111" w:author="Benjamin Cook" w:date="2019-08-27T15:17:00Z">
        <w:r w:rsidRPr="000D29EB">
          <w:rPr>
            <w:rFonts w:ascii="Times" w:hAnsi="Times"/>
            <w:color w:val="000000" w:themeColor="text1"/>
          </w:rPr>
          <w:t>Further</w:t>
        </w:r>
      </w:ins>
      <w:r w:rsidRPr="000D29EB">
        <w:rPr>
          <w:rFonts w:ascii="Times" w:hAnsi="Times"/>
          <w:color w:val="000000" w:themeColor="text1"/>
        </w:rPr>
        <w:t>more</w:t>
      </w:r>
      <w:ins w:id="112" w:author="Benjamin Cook" w:date="2019-08-27T15:17:00Z">
        <w:r w:rsidRPr="000D29EB">
          <w:rPr>
            <w:rFonts w:ascii="Times" w:hAnsi="Times"/>
            <w:color w:val="000000" w:themeColor="text1"/>
          </w:rPr>
          <w:t xml:space="preserve">, this warming has increased the risk of heat extremes and heat waves in many </w:t>
        </w:r>
        <w:commentRangeStart w:id="113"/>
        <w:r w:rsidRPr="000D29EB">
          <w:rPr>
            <w:rFonts w:ascii="Times" w:hAnsi="Times"/>
            <w:color w:val="000000" w:themeColor="text1"/>
          </w:rPr>
          <w:t>regions</w:t>
        </w:r>
      </w:ins>
      <w:commentRangeEnd w:id="113"/>
      <w:ins w:id="114" w:author="Benjamin Cook" w:date="2019-08-27T15:18:00Z">
        <w:r w:rsidRPr="000D29EB">
          <w:rPr>
            <w:rStyle w:val="CommentReference"/>
            <w:rFonts w:ascii="Times" w:hAnsi="Times"/>
            <w:color w:val="000000" w:themeColor="text1"/>
            <w:sz w:val="24"/>
            <w:szCs w:val="24"/>
          </w:rPr>
          <w:commentReference w:id="113"/>
        </w:r>
      </w:ins>
      <w:r w:rsidRPr="000D29EB">
        <w:rPr>
          <w:rFonts w:ascii="Times" w:hAnsi="Times"/>
          <w:color w:val="000000" w:themeColor="text1"/>
        </w:rPr>
        <w:t xml:space="preserve"> (</w:t>
      </w:r>
      <w:r w:rsidRPr="000D29EB">
        <w:rPr>
          <w:rFonts w:ascii="Times" w:hAnsi="Times"/>
          <w:bCs/>
          <w:color w:val="000000" w:themeColor="text1"/>
          <w:shd w:val="clear" w:color="auto" w:fill="F4F4F4"/>
        </w:rPr>
        <w:t>Kovats 2008</w:t>
      </w:r>
      <w:r w:rsidRPr="000D29EB">
        <w:rPr>
          <w:rFonts w:ascii="Times" w:hAnsi="Times"/>
          <w:color w:val="000000" w:themeColor="text1"/>
        </w:rPr>
        <w:t>)</w:t>
      </w:r>
      <w:ins w:id="115" w:author="Benjamin Cook" w:date="2019-08-27T15:17:00Z">
        <w:r w:rsidRPr="000D29EB">
          <w:rPr>
            <w:rFonts w:ascii="Times" w:hAnsi="Times"/>
            <w:color w:val="000000" w:themeColor="text1"/>
          </w:rPr>
          <w:t>.</w:t>
        </w:r>
      </w:ins>
      <w:r w:rsidRPr="000D29EB">
        <w:rPr>
          <w:rFonts w:ascii="Times" w:hAnsi="Times"/>
          <w:color w:val="000000" w:themeColor="text1"/>
        </w:rPr>
        <w:t xml:space="preserve">  Heat waves are responsible for more deaths than any other extreme weather event combined (source). </w:t>
      </w:r>
    </w:p>
    <w:p w14:paraId="2462BB75" w14:textId="77777777" w:rsidR="00341664" w:rsidRPr="000D29EB" w:rsidRDefault="00341664" w:rsidP="00341664">
      <w:pPr>
        <w:rPr>
          <w:rFonts w:ascii="Times" w:hAnsi="Times"/>
          <w:color w:val="000000" w:themeColor="text1"/>
        </w:rPr>
      </w:pPr>
    </w:p>
    <w:p w14:paraId="6AC6CE82" w14:textId="75CB908E" w:rsidR="00341664" w:rsidRPr="000D29EB" w:rsidRDefault="00341664" w:rsidP="00341664">
      <w:pPr>
        <w:rPr>
          <w:ins w:id="116" w:author="Benjamin Cook" w:date="2019-08-27T15:13:00Z"/>
          <w:rFonts w:ascii="Times" w:hAnsi="Times" w:cs="Arial"/>
          <w:color w:val="000000" w:themeColor="text1"/>
        </w:rPr>
      </w:pPr>
      <w:ins w:id="117" w:author="Benjamin Cook" w:date="2019-08-27T15:01:00Z">
        <w:r w:rsidRPr="000D29EB">
          <w:rPr>
            <w:rFonts w:ascii="Times" w:hAnsi="Times" w:cs="Arial"/>
            <w:color w:val="000000" w:themeColor="text1"/>
          </w:rPr>
          <w:t xml:space="preserve">Impacts from heat waves are amplified by urbanization, a phenomenon known as the </w:t>
        </w:r>
      </w:ins>
      <w:ins w:id="118" w:author="Benjamin Cook" w:date="2019-08-27T15:12:00Z">
        <w:r w:rsidRPr="000D29EB">
          <w:rPr>
            <w:rFonts w:ascii="Times" w:hAnsi="Times" w:cs="Arial"/>
            <w:color w:val="000000" w:themeColor="text1"/>
          </w:rPr>
          <w:t>Urban Heat Island</w:t>
        </w:r>
      </w:ins>
      <w:r w:rsidRPr="000D29EB">
        <w:rPr>
          <w:rFonts w:ascii="Times" w:hAnsi="Times" w:cs="Arial"/>
          <w:color w:val="000000" w:themeColor="text1"/>
        </w:rPr>
        <w:t xml:space="preserve"> </w:t>
      </w:r>
      <w:r w:rsidRPr="000D29EB">
        <w:rPr>
          <w:rFonts w:ascii="Times" w:hAnsi="Times" w:cs="Arial"/>
          <w:color w:val="000000" w:themeColor="text1"/>
        </w:rPr>
        <w:t>(Voogt et al. 2003)</w:t>
      </w:r>
      <w:ins w:id="119" w:author="Benjamin Cook" w:date="2019-08-27T15:01:00Z">
        <w:r w:rsidRPr="000D29EB">
          <w:rPr>
            <w:rFonts w:ascii="Times" w:hAnsi="Times" w:cs="Arial"/>
            <w:color w:val="000000" w:themeColor="text1"/>
          </w:rPr>
          <w:t xml:space="preserve">. </w:t>
        </w:r>
      </w:ins>
      <w:ins w:id="120" w:author="Benjamin Cook" w:date="2019-08-27T15:13:00Z">
        <w:r w:rsidRPr="000D29EB">
          <w:rPr>
            <w:rFonts w:ascii="Times" w:hAnsi="Times" w:cs="Arial"/>
            <w:color w:val="000000" w:themeColor="text1"/>
          </w:rPr>
          <w:t>The urban heat island is the idea that</w:t>
        </w:r>
      </w:ins>
      <w:ins w:id="121" w:author="Benjamin Cook" w:date="2019-08-27T15:14:00Z">
        <w:r w:rsidRPr="000D29EB">
          <w:rPr>
            <w:rFonts w:ascii="Times" w:hAnsi="Times" w:cs="Arial"/>
            <w:color w:val="000000" w:themeColor="text1"/>
          </w:rPr>
          <w:t xml:space="preserve"> urban areas</w:t>
        </w:r>
      </w:ins>
      <w:r w:rsidRPr="000D29EB">
        <w:rPr>
          <w:rFonts w:ascii="Times" w:hAnsi="Times" w:cs="Arial"/>
          <w:color w:val="000000" w:themeColor="text1"/>
        </w:rPr>
        <w:t xml:space="preserve"> are</w:t>
      </w:r>
      <w:ins w:id="122" w:author="Benjamin Cook" w:date="2019-08-27T15:14:00Z">
        <w:r w:rsidRPr="000D29EB">
          <w:rPr>
            <w:rFonts w:ascii="Times" w:hAnsi="Times" w:cs="Arial"/>
            <w:color w:val="000000" w:themeColor="text1"/>
          </w:rPr>
          <w:t xml:space="preserve"> warmer than </w:t>
        </w:r>
      </w:ins>
      <w:r w:rsidRPr="000D29EB">
        <w:rPr>
          <w:rFonts w:ascii="Times" w:hAnsi="Times" w:cs="Arial"/>
          <w:color w:val="000000" w:themeColor="text1"/>
        </w:rPr>
        <w:t xml:space="preserve">their </w:t>
      </w:r>
      <w:ins w:id="123" w:author="Benjamin Cook" w:date="2019-08-27T15:14:00Z">
        <w:r w:rsidRPr="000D29EB">
          <w:rPr>
            <w:rFonts w:ascii="Times" w:hAnsi="Times" w:cs="Arial"/>
            <w:color w:val="000000" w:themeColor="text1"/>
          </w:rPr>
          <w:t>surrounding suburban areas. This occurs because</w:t>
        </w:r>
      </w:ins>
      <w:ins w:id="124" w:author="Benjamin Cook" w:date="2019-08-27T15:13:00Z">
        <w:r w:rsidRPr="000D29EB">
          <w:rPr>
            <w:rFonts w:ascii="Times" w:hAnsi="Times" w:cs="Arial"/>
            <w:color w:val="000000" w:themeColor="text1"/>
          </w:rPr>
          <w:t xml:space="preserve"> anthropogenic heat release from urban activity, low surface albedo</w:t>
        </w:r>
      </w:ins>
      <w:ins w:id="125" w:author="Benjamin Cook" w:date="2019-08-27T15:14:00Z">
        <w:r w:rsidRPr="000D29EB">
          <w:rPr>
            <w:rFonts w:ascii="Times" w:hAnsi="Times" w:cs="Arial"/>
            <w:color w:val="000000" w:themeColor="text1"/>
          </w:rPr>
          <w:t xml:space="preserve"> (absorbing more </w:t>
        </w:r>
      </w:ins>
      <w:r w:rsidRPr="000D29EB">
        <w:rPr>
          <w:rFonts w:ascii="Times" w:hAnsi="Times" w:cs="Arial"/>
          <w:color w:val="000000" w:themeColor="text1"/>
        </w:rPr>
        <w:t xml:space="preserve">light and heat </w:t>
      </w:r>
      <w:ins w:id="126" w:author="Benjamin Cook" w:date="2019-08-27T15:14:00Z">
        <w:r w:rsidRPr="000D29EB">
          <w:rPr>
            <w:rFonts w:ascii="Times" w:hAnsi="Times" w:cs="Arial"/>
            <w:color w:val="000000" w:themeColor="text1"/>
          </w:rPr>
          <w:t xml:space="preserve">energy from the </w:t>
        </w:r>
      </w:ins>
      <w:ins w:id="127" w:author="Benjamin Cook" w:date="2019-08-27T15:15:00Z">
        <w:r w:rsidRPr="000D29EB">
          <w:rPr>
            <w:rFonts w:ascii="Times" w:hAnsi="Times" w:cs="Arial"/>
            <w:color w:val="000000" w:themeColor="text1"/>
          </w:rPr>
          <w:t>sun)</w:t>
        </w:r>
      </w:ins>
      <w:ins w:id="128" w:author="Benjamin Cook" w:date="2019-08-27T15:13:00Z">
        <w:r w:rsidRPr="000D29EB">
          <w:rPr>
            <w:rFonts w:ascii="Times" w:hAnsi="Times" w:cs="Arial"/>
            <w:color w:val="000000" w:themeColor="text1"/>
          </w:rPr>
          <w:t xml:space="preserve">, and better retention of heat by urban infrastructure </w:t>
        </w:r>
      </w:ins>
      <w:ins w:id="129" w:author="Benjamin Cook" w:date="2019-08-27T15:15:00Z">
        <w:r w:rsidRPr="000D29EB">
          <w:rPr>
            <w:rFonts w:ascii="Times" w:hAnsi="Times" w:cs="Arial"/>
            <w:color w:val="000000" w:themeColor="text1"/>
          </w:rPr>
          <w:t>(which can then release that heat back to the evironment)</w:t>
        </w:r>
      </w:ins>
      <w:ins w:id="130" w:author="Benjamin Cook" w:date="2019-08-27T15:13:00Z">
        <w:r w:rsidRPr="000D29EB">
          <w:rPr>
            <w:rFonts w:ascii="Times" w:hAnsi="Times" w:cs="Arial"/>
            <w:color w:val="000000" w:themeColor="text1"/>
          </w:rPr>
          <w:t xml:space="preserve"> (Rizwan). Other studies have found that areas with a higher concentration of people in an area could have a higher relative temperatures than their surrounding rural areas (Chapman). Because of UHI, many people in urban areas are subject to higher temperatures than their surrounding suburban areas</w:t>
        </w:r>
      </w:ins>
      <w:ins w:id="131" w:author="Benjamin Cook" w:date="2019-08-27T15:15:00Z">
        <w:r w:rsidRPr="000D29EB">
          <w:rPr>
            <w:rFonts w:ascii="Times" w:hAnsi="Times" w:cs="Arial"/>
            <w:color w:val="000000" w:themeColor="text1"/>
          </w:rPr>
          <w:t>, especially during extreme heat events</w:t>
        </w:r>
      </w:ins>
      <w:ins w:id="132" w:author="Benjamin Cook" w:date="2019-08-27T15:13:00Z">
        <w:r w:rsidRPr="000D29EB">
          <w:rPr>
            <w:rFonts w:ascii="Times" w:hAnsi="Times" w:cs="Arial"/>
            <w:color w:val="000000" w:themeColor="text1"/>
          </w:rPr>
          <w:t>.</w:t>
        </w:r>
      </w:ins>
    </w:p>
    <w:p w14:paraId="58FBD9D7" w14:textId="50E0F721" w:rsidR="00341664" w:rsidRPr="000D29EB" w:rsidRDefault="00341664" w:rsidP="00341664">
      <w:pPr>
        <w:rPr>
          <w:rFonts w:ascii="Times" w:hAnsi="Times"/>
          <w:color w:val="000000" w:themeColor="text1"/>
        </w:rPr>
      </w:pPr>
    </w:p>
    <w:p w14:paraId="487FFED1" w14:textId="3B29CA2B" w:rsidR="00341664" w:rsidRPr="000D29EB" w:rsidRDefault="00341664" w:rsidP="00341664">
      <w:pPr>
        <w:rPr>
          <w:rFonts w:ascii="Times" w:hAnsi="Times"/>
          <w:color w:val="2E2E2E"/>
        </w:rPr>
      </w:pPr>
      <w:r w:rsidRPr="000D29EB">
        <w:rPr>
          <w:rFonts w:ascii="Times" w:hAnsi="Times"/>
          <w:color w:val="2E2E2E"/>
        </w:rPr>
        <w:t>Extreme heat is a major health hazard during summer in many regions around the world</w:t>
      </w:r>
      <w:r w:rsidRPr="000D29EB">
        <w:rPr>
          <w:rFonts w:ascii="Times" w:hAnsi="Times"/>
          <w:color w:val="2E2E2E"/>
        </w:rPr>
        <w:t xml:space="preserve"> </w:t>
      </w:r>
      <w:r w:rsidRPr="000D29EB">
        <w:rPr>
          <w:rFonts w:ascii="Times" w:hAnsi="Times"/>
          <w:color w:val="2E2E2E"/>
        </w:rPr>
        <w:t xml:space="preserve">(Lowe 2015). </w:t>
      </w:r>
      <w:r w:rsidRPr="000D29EB">
        <w:rPr>
          <w:rFonts w:ascii="Times" w:hAnsi="Times"/>
          <w:color w:val="2E2E2E"/>
        </w:rPr>
        <w:t>A prime</w:t>
      </w:r>
      <w:r w:rsidRPr="000D29EB">
        <w:rPr>
          <w:rFonts w:ascii="Times" w:hAnsi="Times"/>
          <w:color w:val="2E2E2E"/>
        </w:rPr>
        <w:t xml:space="preserve"> example </w:t>
      </w:r>
      <w:r w:rsidRPr="000D29EB">
        <w:rPr>
          <w:rFonts w:ascii="Times" w:hAnsi="Times"/>
          <w:color w:val="2E2E2E"/>
        </w:rPr>
        <w:t>of a heat-related mortality event was</w:t>
      </w:r>
      <w:r w:rsidRPr="000D29EB">
        <w:rPr>
          <w:rFonts w:ascii="Times" w:hAnsi="Times"/>
          <w:color w:val="2E2E2E"/>
        </w:rPr>
        <w:t xml:space="preserve"> the 2003 heat wave in Europe during July </w:t>
      </w:r>
      <w:r w:rsidRPr="000D29EB">
        <w:rPr>
          <w:rFonts w:ascii="Times" w:hAnsi="Times"/>
          <w:color w:val="2E2E2E"/>
        </w:rPr>
        <w:t xml:space="preserve">of </w:t>
      </w:r>
      <w:r w:rsidRPr="000D29EB">
        <w:rPr>
          <w:rFonts w:ascii="Times" w:hAnsi="Times"/>
          <w:color w:val="2E2E2E"/>
        </w:rPr>
        <w:t>2003, which killed as many as 70,000 people</w:t>
      </w:r>
      <w:r w:rsidRPr="000D29EB">
        <w:rPr>
          <w:rFonts w:ascii="Times" w:hAnsi="Times"/>
          <w:color w:val="2E2E2E"/>
        </w:rPr>
        <w:t xml:space="preserve"> </w:t>
      </w:r>
      <w:r w:rsidRPr="000D29EB">
        <w:rPr>
          <w:rFonts w:ascii="Times" w:hAnsi="Times"/>
          <w:color w:val="2E2E2E"/>
        </w:rPr>
        <w:t xml:space="preserve">(Robine et al. 2008). </w:t>
      </w:r>
      <w:r w:rsidRPr="000D29EB">
        <w:rPr>
          <w:rFonts w:ascii="Times" w:hAnsi="Times"/>
          <w:color w:val="2E2E2E"/>
        </w:rPr>
        <w:t xml:space="preserve">Recent studies have shown that </w:t>
      </w:r>
      <w:r w:rsidRPr="000D29EB">
        <w:rPr>
          <w:rFonts w:ascii="Times" w:hAnsi="Times"/>
          <w:color w:val="2E2E2E"/>
        </w:rPr>
        <w:t>extreme heat,</w:t>
      </w:r>
      <w:r w:rsidRPr="000D29EB">
        <w:rPr>
          <w:rStyle w:val="apple-converted-space"/>
          <w:rFonts w:ascii="Times" w:hAnsi="Times"/>
          <w:color w:val="2E2E2E"/>
        </w:rPr>
        <w:t> </w:t>
      </w:r>
      <w:hyperlink r:id="rId9" w:tooltip="Learn more about Drought from ScienceDirect's AI-generated Topic Pages" w:history="1">
        <w:r w:rsidRPr="000D29EB">
          <w:rPr>
            <w:rStyle w:val="Hyperlink"/>
            <w:rFonts w:ascii="Times" w:hAnsi="Times"/>
            <w:color w:val="0C7DBB"/>
          </w:rPr>
          <w:t>drought</w:t>
        </w:r>
      </w:hyperlink>
      <w:r w:rsidRPr="000D29EB">
        <w:rPr>
          <w:rStyle w:val="apple-converted-space"/>
          <w:rFonts w:ascii="Times" w:hAnsi="Times"/>
          <w:color w:val="2E2E2E"/>
        </w:rPr>
        <w:t> </w:t>
      </w:r>
      <w:r w:rsidRPr="000D29EB">
        <w:rPr>
          <w:rFonts w:ascii="Times" w:hAnsi="Times"/>
          <w:color w:val="2E2E2E"/>
        </w:rPr>
        <w:t>and other climate-related events are projected to increase</w:t>
      </w:r>
      <w:r w:rsidRPr="000D29EB">
        <w:rPr>
          <w:rFonts w:ascii="Times" w:hAnsi="Times"/>
          <w:color w:val="2E2E2E"/>
        </w:rPr>
        <w:t>(</w:t>
      </w:r>
      <w:bookmarkStart w:id="133" w:name="bbb0355"/>
      <w:r w:rsidRPr="000D29EB">
        <w:rPr>
          <w:rFonts w:ascii="Times" w:hAnsi="Times"/>
        </w:rPr>
        <w:fldChar w:fldCharType="begin"/>
      </w:r>
      <w:r w:rsidRPr="000D29EB">
        <w:rPr>
          <w:rFonts w:ascii="Times" w:hAnsi="Times"/>
        </w:rPr>
        <w:instrText xml:space="preserve"> HYPERLINK "https://www.sciencedirect.com/science/article/pii/S0264275118311934" \l "bb0355" </w:instrText>
      </w:r>
      <w:r w:rsidRPr="000D29EB">
        <w:rPr>
          <w:rFonts w:ascii="Times" w:hAnsi="Times"/>
        </w:rPr>
        <w:fldChar w:fldCharType="separate"/>
      </w:r>
      <w:r w:rsidRPr="000D29EB">
        <w:rPr>
          <w:rStyle w:val="Hyperlink"/>
          <w:rFonts w:ascii="Times" w:hAnsi="Times"/>
          <w:color w:val="0C7DBB"/>
        </w:rPr>
        <w:t>Handmer et al., 2012</w:t>
      </w:r>
      <w:r w:rsidRPr="000D29EB">
        <w:rPr>
          <w:rFonts w:ascii="Times" w:hAnsi="Times"/>
        </w:rPr>
        <w:fldChar w:fldCharType="end"/>
      </w:r>
      <w:bookmarkEnd w:id="133"/>
      <w:r w:rsidRPr="000D29EB">
        <w:rPr>
          <w:rFonts w:ascii="Times" w:hAnsi="Times"/>
        </w:rPr>
        <w:t>)</w:t>
      </w:r>
      <w:r w:rsidRPr="000D29EB">
        <w:rPr>
          <w:rFonts w:ascii="Times" w:hAnsi="Times"/>
          <w:color w:val="2E2E2E"/>
        </w:rPr>
        <w:t xml:space="preserve">. As climate change projections show that there is an increase in the frequency and severity of extreme weather events, health impacts are expected to get worse </w:t>
      </w:r>
      <w:r w:rsidRPr="000D29EB">
        <w:rPr>
          <w:rFonts w:ascii="Times" w:hAnsi="Times"/>
          <w:color w:val="2E2E2E"/>
        </w:rPr>
        <w:t>(</w:t>
      </w:r>
      <w:bookmarkStart w:id="134" w:name="bbb0070"/>
      <w:r w:rsidRPr="000D29EB">
        <w:rPr>
          <w:rFonts w:ascii="Times" w:hAnsi="Times"/>
        </w:rPr>
        <w:fldChar w:fldCharType="begin"/>
      </w:r>
      <w:r w:rsidRPr="000D29EB">
        <w:rPr>
          <w:rFonts w:ascii="Times" w:hAnsi="Times"/>
        </w:rPr>
        <w:instrText xml:space="preserve"> HYPERLINK "https://www.sciencedirect.com/science/article/pii/S0264275118311934" \l "bb0070" </w:instrText>
      </w:r>
      <w:r w:rsidRPr="000D29EB">
        <w:rPr>
          <w:rFonts w:ascii="Times" w:hAnsi="Times"/>
        </w:rPr>
        <w:fldChar w:fldCharType="separate"/>
      </w:r>
      <w:r w:rsidRPr="000D29EB">
        <w:rPr>
          <w:rStyle w:val="Hyperlink"/>
          <w:rFonts w:ascii="Times" w:hAnsi="Times"/>
          <w:color w:val="0C7DBB"/>
        </w:rPr>
        <w:t>Austin et al., 20</w:t>
      </w:r>
      <w:r w:rsidRPr="000D29EB">
        <w:rPr>
          <w:rStyle w:val="Hyperlink"/>
          <w:rFonts w:ascii="Times" w:hAnsi="Times"/>
          <w:color w:val="0C7DBB"/>
        </w:rPr>
        <w:t>1</w:t>
      </w:r>
      <w:r w:rsidRPr="000D29EB">
        <w:rPr>
          <w:rStyle w:val="Hyperlink"/>
          <w:rFonts w:ascii="Times" w:hAnsi="Times"/>
          <w:color w:val="0C7DBB"/>
        </w:rPr>
        <w:t>5</w:t>
      </w:r>
      <w:r w:rsidRPr="000D29EB">
        <w:rPr>
          <w:rFonts w:ascii="Times" w:hAnsi="Times"/>
        </w:rPr>
        <w:fldChar w:fldCharType="end"/>
      </w:r>
      <w:bookmarkEnd w:id="134"/>
      <w:r w:rsidRPr="000D29EB">
        <w:rPr>
          <w:rFonts w:ascii="Times" w:hAnsi="Times"/>
          <w:color w:val="2E2E2E"/>
        </w:rPr>
        <w:t>)</w:t>
      </w:r>
      <w:r w:rsidRPr="000D29EB">
        <w:rPr>
          <w:rFonts w:ascii="Times" w:hAnsi="Times"/>
          <w:color w:val="2E2E2E"/>
        </w:rPr>
        <w:t xml:space="preserve"> In the US, there are an estimated 670 - 1300 deaths annually.(Berko  Heat events are expected to have a more detrimental impact on older populations aged 65 and over</w:t>
      </w:r>
      <w:r w:rsidR="002250FC" w:rsidRPr="000D29EB">
        <w:rPr>
          <w:rFonts w:ascii="Times" w:hAnsi="Times"/>
          <w:color w:val="2E2E2E"/>
        </w:rPr>
        <w:t xml:space="preserve"> </w:t>
      </w:r>
      <w:r w:rsidRPr="000D29EB">
        <w:rPr>
          <w:rFonts w:ascii="Times" w:hAnsi="Times"/>
          <w:color w:val="2E2E2E"/>
        </w:rPr>
        <w:t xml:space="preserve">(Flynn et al. 2005). </w:t>
      </w:r>
      <w:r w:rsidR="002250FC" w:rsidRPr="000D29EB">
        <w:rPr>
          <w:rFonts w:ascii="Times" w:hAnsi="Times"/>
          <w:color w:val="2E2E2E"/>
        </w:rPr>
        <w:t>Recent research</w:t>
      </w:r>
      <w:r w:rsidRPr="000D29EB">
        <w:rPr>
          <w:rFonts w:ascii="Times" w:hAnsi="Times"/>
          <w:color w:val="2E2E2E"/>
        </w:rPr>
        <w:t xml:space="preserve"> estimates that the world population of people above 65 will only increase, subsequently increasing the population that is susceptible to health impacts. Climate change’s impacts have not only affected health but have also created an impact on food security in developing nations (Ropo et al., 2017). </w:t>
      </w:r>
      <w:r w:rsidR="002250FC" w:rsidRPr="000D29EB">
        <w:rPr>
          <w:rFonts w:ascii="Times" w:hAnsi="Times"/>
          <w:color w:val="2E2E2E"/>
        </w:rPr>
        <w:t>Another highly susceptible group to this change in the frequency of extreme heat events would be low-income residents of urban areas. In areas such as these where the urban heat island interacts with global warming, the population of people that are not able to gain access to proper air conditioning systems and comfortable living conditions would be worst affected by the heat. Those who live in more heat-prone areas may not be able to afford the costs of running air conditioning as well (Sheridan 2007).</w:t>
      </w:r>
      <w:r w:rsidR="000D29EB">
        <w:rPr>
          <w:rFonts w:ascii="Times" w:hAnsi="Times"/>
          <w:color w:val="2E2E2E"/>
        </w:rPr>
        <w:t xml:space="preserve"> Recent studies have studied the urban heat island and climate change’s interaction, but have failed to include NYC as a part of their study (Habeeb et al., 2014). These concerns prompt current research about urban areas like NYC and its surrounding suburban areas to understand the susceptibility of urban populations to a warming temperatures.</w:t>
      </w:r>
    </w:p>
    <w:p w14:paraId="7673D42C" w14:textId="461E9880" w:rsidR="00341664" w:rsidRDefault="00341664" w:rsidP="00341664">
      <w:pPr>
        <w:rPr>
          <w:rFonts w:ascii="Times" w:hAnsi="Times"/>
          <w:color w:val="2E2E2E"/>
          <w:sz w:val="27"/>
          <w:szCs w:val="27"/>
        </w:rPr>
      </w:pPr>
    </w:p>
    <w:p w14:paraId="09D5F396" w14:textId="20855D89" w:rsidR="00341664" w:rsidRPr="00341664" w:rsidRDefault="00341664" w:rsidP="00341664">
      <w:r>
        <w:rPr>
          <w:rFonts w:ascii="Times" w:hAnsi="Times"/>
          <w:color w:val="2E2E2E"/>
          <w:sz w:val="27"/>
          <w:szCs w:val="27"/>
        </w:rPr>
        <w:t>Implications of climate variability and change on urban and human health</w:t>
      </w:r>
      <w:r w:rsidR="002250FC">
        <w:rPr>
          <w:rFonts w:ascii="Times" w:hAnsi="Times"/>
          <w:color w:val="2E2E2E"/>
          <w:sz w:val="27"/>
          <w:szCs w:val="27"/>
        </w:rPr>
        <w:t xml:space="preserve"> </w:t>
      </w:r>
    </w:p>
    <w:p w14:paraId="617587A6" w14:textId="77777777" w:rsidR="00341664" w:rsidRDefault="00341664" w:rsidP="00341664">
      <w:pPr>
        <w:rPr>
          <w:rFonts w:ascii="Times" w:hAnsi="Times"/>
          <w:color w:val="000000" w:themeColor="text1"/>
        </w:rPr>
      </w:pPr>
    </w:p>
    <w:p w14:paraId="510184D4" w14:textId="42519A46" w:rsidR="00341664" w:rsidRDefault="00341664" w:rsidP="00341664">
      <w:pPr>
        <w:rPr>
          <w:rFonts w:ascii="Times" w:hAnsi="Times"/>
          <w:color w:val="000000" w:themeColor="text1"/>
        </w:rPr>
      </w:pPr>
    </w:p>
    <w:p w14:paraId="213E7288" w14:textId="77777777" w:rsidR="00E121A3" w:rsidRPr="000579DD" w:rsidRDefault="00E121A3" w:rsidP="00E121A3">
      <w:pPr>
        <w:spacing w:before="100" w:beforeAutospacing="1" w:after="100" w:afterAutospacing="1"/>
        <w:ind w:left="567" w:hanging="567"/>
        <w:rPr>
          <w:rFonts w:ascii="-webkit-standard" w:hAnsi="-webkit-standard"/>
          <w:color w:val="000000" w:themeColor="text1"/>
        </w:rPr>
      </w:pPr>
      <w:r w:rsidRPr="000579DD">
        <w:rPr>
          <w:rFonts w:ascii="Times" w:hAnsi="Times"/>
          <w:color w:val="000000" w:themeColor="text1"/>
        </w:rPr>
        <w:t>References:</w:t>
      </w:r>
      <w:r w:rsidRPr="000579DD">
        <w:rPr>
          <w:rFonts w:ascii="-webkit-standard" w:hAnsi="-webkit-standard"/>
          <w:color w:val="000000" w:themeColor="text1"/>
        </w:rPr>
        <w:t xml:space="preserve"> </w:t>
      </w:r>
    </w:p>
    <w:p w14:paraId="73BC9F79" w14:textId="77777777" w:rsidR="00E121A3" w:rsidRPr="00E26F64" w:rsidRDefault="00E121A3" w:rsidP="00E121A3">
      <w:pPr>
        <w:spacing w:before="100" w:beforeAutospacing="1" w:after="100" w:afterAutospacing="1"/>
        <w:ind w:left="567" w:hanging="567"/>
        <w:rPr>
          <w:rFonts w:ascii="-webkit-standard" w:hAnsi="-webkit-standard"/>
          <w:color w:val="000000" w:themeColor="text1"/>
        </w:rPr>
      </w:pPr>
      <w:r w:rsidRPr="00E26F64">
        <w:rPr>
          <w:rFonts w:ascii="-webkit-standard" w:hAnsi="-webkit-standard"/>
          <w:color w:val="000000" w:themeColor="text1"/>
        </w:rPr>
        <w:t>Alexander, L. V., et al. “Global Observed Changes in Daily Climate Extremes of Temperature and Precipitation.” </w:t>
      </w:r>
      <w:r w:rsidRPr="00E26F64">
        <w:rPr>
          <w:rFonts w:ascii="-webkit-standard" w:hAnsi="-webkit-standard"/>
          <w:i/>
          <w:iCs/>
          <w:color w:val="000000" w:themeColor="text1"/>
        </w:rPr>
        <w:t>Journal of Geophysical Research</w:t>
      </w:r>
      <w:r w:rsidRPr="00E26F64">
        <w:rPr>
          <w:rFonts w:ascii="-webkit-standard" w:hAnsi="-webkit-standard"/>
          <w:color w:val="000000" w:themeColor="text1"/>
        </w:rPr>
        <w:t>, vol. 111, no. D5, 2006, doi:10.1029/2005jd006290.</w:t>
      </w:r>
    </w:p>
    <w:p w14:paraId="263EDD85" w14:textId="77777777" w:rsidR="00E121A3" w:rsidRPr="000579DD" w:rsidRDefault="00E121A3" w:rsidP="00E121A3">
      <w:pPr>
        <w:spacing w:before="100" w:beforeAutospacing="1" w:after="100" w:afterAutospacing="1"/>
        <w:ind w:left="567" w:hanging="567"/>
        <w:rPr>
          <w:rFonts w:ascii="-webkit-standard" w:hAnsi="-webkit-standard"/>
          <w:color w:val="000000" w:themeColor="text1"/>
        </w:rPr>
      </w:pPr>
      <w:r w:rsidRPr="000579DD">
        <w:rPr>
          <w:rFonts w:ascii="-webkit-standard" w:hAnsi="-webkit-standard"/>
          <w:color w:val="000000" w:themeColor="text1"/>
        </w:rPr>
        <w:t>Kovats, R. Sari, and Shakoor Hajat. “Heat Stress and Public Health: A Critical Review.” </w:t>
      </w:r>
      <w:r w:rsidRPr="000579DD">
        <w:rPr>
          <w:rFonts w:ascii="-webkit-standard" w:hAnsi="-webkit-standard"/>
          <w:i/>
          <w:iCs/>
          <w:color w:val="000000" w:themeColor="text1"/>
        </w:rPr>
        <w:t>Annual Review of Public Health</w:t>
      </w:r>
      <w:r w:rsidRPr="000579DD">
        <w:rPr>
          <w:rFonts w:ascii="-webkit-standard" w:hAnsi="-webkit-standard"/>
          <w:color w:val="000000" w:themeColor="text1"/>
        </w:rPr>
        <w:t>, vol. 29, no. 1, 2008, pp. 41–55., doi:10.1146/annurev.publhealth.29.020907.090843.</w:t>
      </w:r>
    </w:p>
    <w:p w14:paraId="54C4F4D5" w14:textId="77777777" w:rsidR="00E121A3" w:rsidRPr="000579DD" w:rsidRDefault="00E121A3" w:rsidP="00E121A3">
      <w:pPr>
        <w:rPr>
          <w:rFonts w:ascii="Times" w:hAnsi="Times"/>
          <w:color w:val="000000" w:themeColor="text1"/>
        </w:rPr>
      </w:pPr>
    </w:p>
    <w:p w14:paraId="22F16E17" w14:textId="77777777" w:rsidR="00E121A3" w:rsidRPr="000579DD" w:rsidRDefault="00E121A3" w:rsidP="00E121A3">
      <w:pPr>
        <w:pStyle w:val="NormalWeb"/>
        <w:ind w:left="567" w:hanging="567"/>
        <w:rPr>
          <w:rFonts w:ascii="-webkit-standard" w:hAnsi="-webkit-standard"/>
          <w:color w:val="000000" w:themeColor="text1"/>
        </w:rPr>
      </w:pPr>
      <w:r w:rsidRPr="000579DD">
        <w:rPr>
          <w:rFonts w:ascii="Times" w:hAnsi="Times"/>
          <w:color w:val="000000" w:themeColor="text1"/>
        </w:rPr>
        <w:t xml:space="preserve"> </w:t>
      </w:r>
      <w:r w:rsidRPr="000579DD">
        <w:rPr>
          <w:rFonts w:ascii="-webkit-standard" w:hAnsi="-webkit-standard"/>
          <w:color w:val="000000" w:themeColor="text1"/>
        </w:rPr>
        <w:t>Lowe, Scott A. “An Energy and Mortality Impact Assessment of the Urban Heat Island in the US.”</w:t>
      </w:r>
      <w:r w:rsidRPr="000579DD">
        <w:rPr>
          <w:rStyle w:val="apple-converted-space"/>
          <w:rFonts w:ascii="-webkit-standard" w:hAnsi="-webkit-standard"/>
          <w:color w:val="000000" w:themeColor="text1"/>
        </w:rPr>
        <w:t> </w:t>
      </w:r>
      <w:r w:rsidRPr="000579DD">
        <w:rPr>
          <w:rFonts w:ascii="-webkit-standard" w:hAnsi="-webkit-standard"/>
          <w:i/>
          <w:iCs/>
          <w:color w:val="000000" w:themeColor="text1"/>
        </w:rPr>
        <w:t>Environmental Impact Assessment Review</w:t>
      </w:r>
      <w:r w:rsidRPr="000579DD">
        <w:rPr>
          <w:rFonts w:ascii="-webkit-standard" w:hAnsi="-webkit-standard"/>
          <w:color w:val="000000" w:themeColor="text1"/>
        </w:rPr>
        <w:t>, vol. 56, 2016, pp. 139–144., doi:10.1016/j.eiar.2015.10.004.</w:t>
      </w:r>
    </w:p>
    <w:p w14:paraId="2319329D" w14:textId="77777777" w:rsidR="00E121A3" w:rsidRPr="000579DD" w:rsidRDefault="00E121A3" w:rsidP="00E121A3">
      <w:pPr>
        <w:pStyle w:val="NormalWeb"/>
        <w:ind w:left="567" w:hanging="567"/>
        <w:rPr>
          <w:rFonts w:ascii="-webkit-standard" w:hAnsi="-webkit-standard"/>
          <w:color w:val="000000" w:themeColor="text1"/>
        </w:rPr>
      </w:pPr>
      <w:r w:rsidRPr="000579DD">
        <w:rPr>
          <w:rFonts w:ascii="-webkit-standard" w:hAnsi="-webkit-standard"/>
          <w:color w:val="000000" w:themeColor="text1"/>
        </w:rPr>
        <w:t>Robine, Jean-Marie, et al. “Death Toll Exceeded 70,000 in Europe during the Summer of 2003.”</w:t>
      </w:r>
      <w:r w:rsidRPr="000579DD">
        <w:rPr>
          <w:rStyle w:val="apple-converted-space"/>
          <w:rFonts w:ascii="-webkit-standard" w:hAnsi="-webkit-standard"/>
          <w:color w:val="000000" w:themeColor="text1"/>
        </w:rPr>
        <w:t> </w:t>
      </w:r>
      <w:r w:rsidRPr="000579DD">
        <w:rPr>
          <w:rFonts w:ascii="-webkit-standard" w:hAnsi="-webkit-standard"/>
          <w:i/>
          <w:iCs/>
          <w:color w:val="000000" w:themeColor="text1"/>
        </w:rPr>
        <w:t>Comptes Rendus Biologies</w:t>
      </w:r>
      <w:r w:rsidRPr="000579DD">
        <w:rPr>
          <w:rFonts w:ascii="-webkit-standard" w:hAnsi="-webkit-standard"/>
          <w:color w:val="000000" w:themeColor="text1"/>
        </w:rPr>
        <w:t>, vol. 331, no. 2, 2008, pp. 171–178., doi:10.1016/j.crvi.2007.12.001.</w:t>
      </w:r>
    </w:p>
    <w:p w14:paraId="18B764BD" w14:textId="77777777" w:rsidR="00E121A3" w:rsidRPr="000579DD" w:rsidRDefault="00E121A3" w:rsidP="00E121A3">
      <w:pPr>
        <w:spacing w:before="100" w:beforeAutospacing="1" w:after="100" w:afterAutospacing="1"/>
        <w:ind w:left="567" w:hanging="567"/>
        <w:rPr>
          <w:rFonts w:ascii="-webkit-standard" w:hAnsi="-webkit-standard"/>
          <w:color w:val="000000" w:themeColor="text1"/>
        </w:rPr>
      </w:pPr>
      <w:r w:rsidRPr="000579DD">
        <w:rPr>
          <w:rFonts w:ascii="-webkit-standard" w:hAnsi="-webkit-standard"/>
          <w:color w:val="000000" w:themeColor="text1"/>
        </w:rPr>
        <w:t>Sheridan, Scott C., and Shao Lin. “Assessing Variability in the Impacts of Heat on Health Outcomes in New York City Over Time, Season, and Heat-Wave Duration.” </w:t>
      </w:r>
      <w:r w:rsidRPr="000579DD">
        <w:rPr>
          <w:rFonts w:ascii="-webkit-standard" w:hAnsi="-webkit-standard"/>
          <w:i/>
          <w:iCs/>
          <w:color w:val="000000" w:themeColor="text1"/>
        </w:rPr>
        <w:t>EcoHealth</w:t>
      </w:r>
      <w:r w:rsidRPr="000579DD">
        <w:rPr>
          <w:rFonts w:ascii="-webkit-standard" w:hAnsi="-webkit-standard"/>
          <w:color w:val="000000" w:themeColor="text1"/>
        </w:rPr>
        <w:t>, vol. 11, no. 4, 2014, pp. 512–525., doi:10.1007/s10393-014-0970-7.</w:t>
      </w:r>
    </w:p>
    <w:p w14:paraId="4EA066E0" w14:textId="77777777" w:rsidR="00E121A3" w:rsidRPr="000579DD" w:rsidRDefault="00E121A3" w:rsidP="00E121A3">
      <w:pPr>
        <w:rPr>
          <w:rFonts w:ascii="Times" w:hAnsi="Times"/>
          <w:strike/>
          <w:color w:val="000000" w:themeColor="text1"/>
        </w:rPr>
      </w:pPr>
      <w:r w:rsidRPr="000579DD">
        <w:rPr>
          <w:rFonts w:ascii="-webkit-standard" w:hAnsi="-webkit-standard"/>
          <w:color w:val="000000" w:themeColor="text1"/>
        </w:rPr>
        <w:t>Voogt, J.a, and T.r Oke. “Thermal Remote Sensing of Urban Climates.”</w:t>
      </w:r>
      <w:r w:rsidRPr="000579DD">
        <w:rPr>
          <w:rStyle w:val="apple-converted-space"/>
          <w:rFonts w:ascii="-webkit-standard" w:hAnsi="-webkit-standard"/>
          <w:color w:val="000000" w:themeColor="text1"/>
        </w:rPr>
        <w:t> </w:t>
      </w:r>
      <w:r w:rsidRPr="000579DD">
        <w:rPr>
          <w:rFonts w:ascii="-webkit-standard" w:hAnsi="-webkit-standard"/>
          <w:i/>
          <w:iCs/>
          <w:color w:val="000000" w:themeColor="text1"/>
        </w:rPr>
        <w:t>Remote Sensing of Environment</w:t>
      </w:r>
      <w:r w:rsidRPr="000579DD">
        <w:rPr>
          <w:rFonts w:ascii="-webkit-standard" w:hAnsi="-webkit-standard"/>
          <w:color w:val="000000" w:themeColor="text1"/>
        </w:rPr>
        <w:t>, vol. 86, no. 3, 2003, pp. 370–384., doi:10.1016/s0034-4257(03)00079-8.</w:t>
      </w:r>
      <w:r w:rsidRPr="000579DD">
        <w:rPr>
          <w:rFonts w:ascii="Times" w:hAnsi="Times"/>
          <w:strike/>
          <w:color w:val="000000" w:themeColor="text1"/>
        </w:rPr>
        <w:t xml:space="preserve"> </w:t>
      </w:r>
    </w:p>
    <w:p w14:paraId="4F98406D" w14:textId="245C239E" w:rsidR="00341664" w:rsidRPr="00341664" w:rsidRDefault="00341664">
      <w:pPr>
        <w:rPr>
          <w:rFonts w:ascii="Times" w:hAnsi="Times"/>
          <w:color w:val="000000" w:themeColor="text1"/>
        </w:rPr>
      </w:pPr>
      <w:bookmarkStart w:id="135" w:name="_GoBack"/>
      <w:bookmarkEnd w:id="135"/>
    </w:p>
    <w:sectPr w:rsidR="00341664" w:rsidRPr="00341664" w:rsidSect="003675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Benjamin Cook" w:date="2019-08-20T15:27:00Z" w:initials="BC">
    <w:p w14:paraId="341371B4" w14:textId="77777777" w:rsidR="00DC7D94" w:rsidRDefault="00DC7D94" w:rsidP="00DC7D94">
      <w:pPr>
        <w:pStyle w:val="CommentText"/>
      </w:pPr>
      <w:r>
        <w:rPr>
          <w:rStyle w:val="CommentReference"/>
        </w:rPr>
        <w:annotationRef/>
      </w:r>
      <w:r>
        <w:t>Reference for this heat wave?</w:t>
      </w:r>
    </w:p>
  </w:comment>
  <w:comment w:id="9" w:author="Benjamin Cook" w:date="2019-08-27T15:12:00Z" w:initials="BC">
    <w:p w14:paraId="360B72D2" w14:textId="37A22739" w:rsidR="00F24285" w:rsidRDefault="00F24285">
      <w:pPr>
        <w:pStyle w:val="CommentText"/>
      </w:pPr>
      <w:r>
        <w:rPr>
          <w:rStyle w:val="CommentReference"/>
        </w:rPr>
        <w:annotationRef/>
      </w:r>
      <w:r>
        <w:t>Add some references for the Urban Heat Island effect</w:t>
      </w:r>
    </w:p>
  </w:comment>
  <w:comment w:id="24" w:author="Benjamin Cook" w:date="2019-08-27T15:17:00Z" w:initials="BC">
    <w:p w14:paraId="1B380728" w14:textId="77C07906" w:rsidR="00AB5163" w:rsidRDefault="00AB5163">
      <w:pPr>
        <w:pStyle w:val="CommentText"/>
      </w:pPr>
      <w:r>
        <w:rPr>
          <w:rStyle w:val="CommentReference"/>
        </w:rPr>
        <w:annotationRef/>
      </w:r>
      <w:r>
        <w:t>Add a Reference</w:t>
      </w:r>
    </w:p>
  </w:comment>
  <w:comment w:id="28" w:author="Benjamin Cook" w:date="2019-08-27T15:18:00Z" w:initials="BC">
    <w:p w14:paraId="761C72AC" w14:textId="30C6B769" w:rsidR="008B63F1" w:rsidRDefault="008B63F1">
      <w:pPr>
        <w:pStyle w:val="CommentText"/>
      </w:pPr>
      <w:r>
        <w:rPr>
          <w:rStyle w:val="CommentReference"/>
        </w:rPr>
        <w:annotationRef/>
      </w:r>
      <w:r>
        <w:t>Add a reference.</w:t>
      </w:r>
    </w:p>
  </w:comment>
  <w:comment w:id="43" w:author="Benjamin Cook" w:date="2019-08-27T15:20:00Z" w:initials="BC">
    <w:p w14:paraId="30B80827" w14:textId="21A51DDA" w:rsidR="006D7567" w:rsidRDefault="006D7567">
      <w:pPr>
        <w:pStyle w:val="CommentText"/>
      </w:pPr>
      <w:r>
        <w:rPr>
          <w:rStyle w:val="CommentReference"/>
        </w:rPr>
        <w:annotationRef/>
      </w:r>
      <w:r>
        <w:t>I cut a lot of this, because it was redundant with the methods section.</w:t>
      </w:r>
    </w:p>
  </w:comment>
  <w:comment w:id="44" w:author="Benjamin Cook" w:date="2019-08-27T15:23:00Z" w:initials="BC">
    <w:p w14:paraId="086DC115" w14:textId="1D0B4863" w:rsidR="003477E3" w:rsidRDefault="003477E3">
      <w:pPr>
        <w:pStyle w:val="CommentText"/>
      </w:pPr>
      <w:r>
        <w:rPr>
          <w:rStyle w:val="CommentReference"/>
        </w:rPr>
        <w:annotationRef/>
      </w:r>
      <w:r>
        <w:t>I trimmed and edited down this paragraph quite a bit. When you have a chance, think about editing the research questions here, and how they might syn better with the figures and analyses.</w:t>
      </w:r>
    </w:p>
  </w:comment>
  <w:comment w:id="82" w:author="Benjamin Cook" w:date="2019-08-27T14:54:00Z" w:initials="BC">
    <w:p w14:paraId="3FFE8714" w14:textId="0BFBD7EB" w:rsidR="008E7532" w:rsidRDefault="008E7532">
      <w:pPr>
        <w:pStyle w:val="CommentText"/>
      </w:pPr>
      <w:r>
        <w:rPr>
          <w:rStyle w:val="CommentReference"/>
        </w:rPr>
        <w:annotationRef/>
      </w:r>
      <w:r>
        <w:t>Here’s the website, with references, for this dataset</w:t>
      </w:r>
    </w:p>
  </w:comment>
  <w:comment w:id="92" w:author="Benjamin Cook" w:date="2019-08-27T15:02:00Z" w:initials="BC">
    <w:p w14:paraId="2D806F01" w14:textId="2C75B989" w:rsidR="00B8667E" w:rsidRDefault="00B8667E">
      <w:pPr>
        <w:pStyle w:val="CommentText"/>
      </w:pPr>
      <w:r>
        <w:rPr>
          <w:rStyle w:val="CommentReference"/>
        </w:rPr>
        <w:annotationRef/>
      </w:r>
      <w:r>
        <w:t>Calculate over what time interval?</w:t>
      </w:r>
    </w:p>
  </w:comment>
  <w:comment w:id="99" w:author="Benjamin Cook" w:date="2019-08-27T15:05:00Z" w:initials="BC">
    <w:p w14:paraId="5D969270" w14:textId="7F630C01" w:rsidR="00471C33" w:rsidRDefault="00471C33">
      <w:pPr>
        <w:pStyle w:val="CommentText"/>
      </w:pPr>
      <w:r>
        <w:rPr>
          <w:rStyle w:val="CommentReference"/>
        </w:rPr>
        <w:annotationRef/>
      </w:r>
      <w:r>
        <w:t>Did we include plots on the timing of the first extreme heat day each year? If so, let’s add that here.</w:t>
      </w:r>
    </w:p>
  </w:comment>
  <w:comment w:id="105" w:author="Benjamin Cook" w:date="2019-08-27T15:08:00Z" w:initials="BC">
    <w:p w14:paraId="0ACCC819" w14:textId="3C07C27D" w:rsidR="00C42F7A" w:rsidRDefault="00C42F7A">
      <w:pPr>
        <w:pStyle w:val="CommentText"/>
      </w:pPr>
      <w:r>
        <w:rPr>
          <w:rStyle w:val="CommentReference"/>
        </w:rPr>
        <w:annotationRef/>
      </w:r>
      <w:r>
        <w:t>Did we really develop linear regression models for all these heat indicators? I though we just did it for the number of extreme heat days, but maybe I’m not remembering correctly.</w:t>
      </w:r>
    </w:p>
  </w:comment>
  <w:comment w:id="106" w:author="Benjamin Cook" w:date="2019-08-27T15:06:00Z" w:initials="BC">
    <w:p w14:paraId="40D030F7" w14:textId="77777777" w:rsidR="009D1A5B" w:rsidRDefault="009D1A5B" w:rsidP="009D1A5B">
      <w:pPr>
        <w:pStyle w:val="CommentText"/>
      </w:pPr>
      <w:r>
        <w:rPr>
          <w:rStyle w:val="CommentReference"/>
        </w:rPr>
        <w:annotationRef/>
      </w:r>
      <w:r>
        <w:t>This is better located in the results section at the appropriate place.</w:t>
      </w:r>
    </w:p>
  </w:comment>
  <w:comment w:id="108" w:author="Benjamin Cook" w:date="2019-08-27T15:17:00Z" w:initials="BC">
    <w:p w14:paraId="4F81A8EA" w14:textId="77777777" w:rsidR="00341664" w:rsidRDefault="00341664" w:rsidP="00341664">
      <w:pPr>
        <w:pStyle w:val="CommentText"/>
      </w:pPr>
      <w:r>
        <w:rPr>
          <w:rStyle w:val="CommentReference"/>
        </w:rPr>
        <w:annotationRef/>
      </w:r>
      <w:r>
        <w:t>Add a Reference</w:t>
      </w:r>
    </w:p>
  </w:comment>
  <w:comment w:id="113" w:author="Benjamin Cook" w:date="2019-08-27T15:18:00Z" w:initials="BC">
    <w:p w14:paraId="3C39F23F" w14:textId="77777777" w:rsidR="00341664" w:rsidRDefault="00341664" w:rsidP="00341664">
      <w:pPr>
        <w:pStyle w:val="CommentText"/>
      </w:pPr>
      <w:r>
        <w:rPr>
          <w:rStyle w:val="CommentReference"/>
        </w:rPr>
        <w:annotationRef/>
      </w:r>
      <w:r>
        <w:t>Add a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41371B4" w15:done="1"/>
  <w15:commentEx w15:paraId="360B72D2" w15:done="1"/>
  <w15:commentEx w15:paraId="1B380728" w15:done="1"/>
  <w15:commentEx w15:paraId="761C72AC" w15:done="0"/>
  <w15:commentEx w15:paraId="30B80827" w15:done="1"/>
  <w15:commentEx w15:paraId="086DC115" w15:done="1"/>
  <w15:commentEx w15:paraId="3FFE8714" w15:done="1"/>
  <w15:commentEx w15:paraId="2D806F01" w15:done="1"/>
  <w15:commentEx w15:paraId="5D969270" w15:done="1"/>
  <w15:commentEx w15:paraId="0ACCC819" w15:done="1"/>
  <w15:commentEx w15:paraId="40D030F7" w15:done="0"/>
  <w15:commentEx w15:paraId="4F81A8EA" w15:done="1"/>
  <w15:commentEx w15:paraId="3C39F2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41371B4" w16cid:durableId="21068FDA"/>
  <w16cid:commentId w16cid:paraId="360B72D2" w16cid:durableId="210FC6E9"/>
  <w16cid:commentId w16cid:paraId="1B380728" w16cid:durableId="210FC7FC"/>
  <w16cid:commentId w16cid:paraId="761C72AC" w16cid:durableId="210FC82A"/>
  <w16cid:commentId w16cid:paraId="30B80827" w16cid:durableId="210FC8B1"/>
  <w16cid:commentId w16cid:paraId="086DC115" w16cid:durableId="210FC960"/>
  <w16cid:commentId w16cid:paraId="3FFE8714" w16cid:durableId="210FC2A7"/>
  <w16cid:commentId w16cid:paraId="2D806F01" w16cid:durableId="210FC498"/>
  <w16cid:commentId w16cid:paraId="5D969270" w16cid:durableId="210FC535"/>
  <w16cid:commentId w16cid:paraId="0ACCC819" w16cid:durableId="210FC5F6"/>
  <w16cid:commentId w16cid:paraId="40D030F7" w16cid:durableId="210FC565"/>
  <w16cid:commentId w16cid:paraId="4F81A8EA" w16cid:durableId="2150410C"/>
  <w16cid:commentId w16cid:paraId="3C39F23F" w16cid:durableId="215041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67FF5"/>
    <w:multiLevelType w:val="hybridMultilevel"/>
    <w:tmpl w:val="65644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F4755"/>
    <w:multiLevelType w:val="hybridMultilevel"/>
    <w:tmpl w:val="75CCB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jamin Cook">
    <w15:presenceInfo w15:providerId="AD" w15:userId="S::bc9z@ldeo.columbia.edu::1e7c9db7-3742-43a9-a661-4dad4cf7da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12"/>
    <w:rsid w:val="00011269"/>
    <w:rsid w:val="00015B18"/>
    <w:rsid w:val="00051D44"/>
    <w:rsid w:val="000579DD"/>
    <w:rsid w:val="000A5C25"/>
    <w:rsid w:val="000A6C11"/>
    <w:rsid w:val="000D29EB"/>
    <w:rsid w:val="000E1A4B"/>
    <w:rsid w:val="000E299F"/>
    <w:rsid w:val="001276FC"/>
    <w:rsid w:val="00142D47"/>
    <w:rsid w:val="00176A1E"/>
    <w:rsid w:val="00187ED0"/>
    <w:rsid w:val="001A1FF4"/>
    <w:rsid w:val="001B6B7B"/>
    <w:rsid w:val="001E5C12"/>
    <w:rsid w:val="0020138F"/>
    <w:rsid w:val="00202C90"/>
    <w:rsid w:val="00213D7C"/>
    <w:rsid w:val="002250FC"/>
    <w:rsid w:val="002300D3"/>
    <w:rsid w:val="00293EBD"/>
    <w:rsid w:val="002B134E"/>
    <w:rsid w:val="002B1EE0"/>
    <w:rsid w:val="002C7C20"/>
    <w:rsid w:val="002E59E7"/>
    <w:rsid w:val="00314D02"/>
    <w:rsid w:val="00335A06"/>
    <w:rsid w:val="00341664"/>
    <w:rsid w:val="003456B4"/>
    <w:rsid w:val="003477E3"/>
    <w:rsid w:val="00355EA4"/>
    <w:rsid w:val="003675AF"/>
    <w:rsid w:val="00384805"/>
    <w:rsid w:val="0039000A"/>
    <w:rsid w:val="003C7CB4"/>
    <w:rsid w:val="003F4506"/>
    <w:rsid w:val="00407D0E"/>
    <w:rsid w:val="004258E5"/>
    <w:rsid w:val="004308FA"/>
    <w:rsid w:val="00434000"/>
    <w:rsid w:val="004471A4"/>
    <w:rsid w:val="004471E3"/>
    <w:rsid w:val="00461752"/>
    <w:rsid w:val="004626F1"/>
    <w:rsid w:val="00471C33"/>
    <w:rsid w:val="004C1DF5"/>
    <w:rsid w:val="004C4C94"/>
    <w:rsid w:val="004C6B38"/>
    <w:rsid w:val="004C6EBA"/>
    <w:rsid w:val="004D4DDD"/>
    <w:rsid w:val="004E0C1B"/>
    <w:rsid w:val="00504404"/>
    <w:rsid w:val="00564A50"/>
    <w:rsid w:val="00583195"/>
    <w:rsid w:val="00593B7F"/>
    <w:rsid w:val="005B42F5"/>
    <w:rsid w:val="005C32CC"/>
    <w:rsid w:val="005E506D"/>
    <w:rsid w:val="006628AF"/>
    <w:rsid w:val="00680141"/>
    <w:rsid w:val="00696A4E"/>
    <w:rsid w:val="006A54AF"/>
    <w:rsid w:val="006B08AD"/>
    <w:rsid w:val="006B3F12"/>
    <w:rsid w:val="006C16E6"/>
    <w:rsid w:val="006C73E1"/>
    <w:rsid w:val="006D7567"/>
    <w:rsid w:val="006E1C8E"/>
    <w:rsid w:val="006E46A3"/>
    <w:rsid w:val="006E6E8A"/>
    <w:rsid w:val="006F250E"/>
    <w:rsid w:val="00710B50"/>
    <w:rsid w:val="007234B1"/>
    <w:rsid w:val="007254A0"/>
    <w:rsid w:val="00737567"/>
    <w:rsid w:val="00755A6B"/>
    <w:rsid w:val="007C71B4"/>
    <w:rsid w:val="007D7FA9"/>
    <w:rsid w:val="00812620"/>
    <w:rsid w:val="00815F6F"/>
    <w:rsid w:val="0085321B"/>
    <w:rsid w:val="00860AE0"/>
    <w:rsid w:val="008647E7"/>
    <w:rsid w:val="00865B04"/>
    <w:rsid w:val="008A77CF"/>
    <w:rsid w:val="008A7B70"/>
    <w:rsid w:val="008B63F1"/>
    <w:rsid w:val="008C1A19"/>
    <w:rsid w:val="008E7532"/>
    <w:rsid w:val="008F4015"/>
    <w:rsid w:val="00920CFA"/>
    <w:rsid w:val="00924E73"/>
    <w:rsid w:val="00951196"/>
    <w:rsid w:val="00955CCC"/>
    <w:rsid w:val="0098224A"/>
    <w:rsid w:val="009A25EB"/>
    <w:rsid w:val="009C45FE"/>
    <w:rsid w:val="009D1A5B"/>
    <w:rsid w:val="009F37DC"/>
    <w:rsid w:val="00A206EF"/>
    <w:rsid w:val="00A33349"/>
    <w:rsid w:val="00A50A30"/>
    <w:rsid w:val="00A86677"/>
    <w:rsid w:val="00AA7975"/>
    <w:rsid w:val="00AB5163"/>
    <w:rsid w:val="00AC3991"/>
    <w:rsid w:val="00AF2AB9"/>
    <w:rsid w:val="00AF2FCE"/>
    <w:rsid w:val="00AF5AFD"/>
    <w:rsid w:val="00B029A7"/>
    <w:rsid w:val="00B33867"/>
    <w:rsid w:val="00B7742B"/>
    <w:rsid w:val="00B8667E"/>
    <w:rsid w:val="00B956A5"/>
    <w:rsid w:val="00BA43E9"/>
    <w:rsid w:val="00BD2E3C"/>
    <w:rsid w:val="00C3142E"/>
    <w:rsid w:val="00C40A50"/>
    <w:rsid w:val="00C42F7A"/>
    <w:rsid w:val="00C53045"/>
    <w:rsid w:val="00C67748"/>
    <w:rsid w:val="00C67D4B"/>
    <w:rsid w:val="00C7016F"/>
    <w:rsid w:val="00C70D56"/>
    <w:rsid w:val="00C70E28"/>
    <w:rsid w:val="00C96885"/>
    <w:rsid w:val="00CA55BF"/>
    <w:rsid w:val="00CB5268"/>
    <w:rsid w:val="00D06825"/>
    <w:rsid w:val="00D741DE"/>
    <w:rsid w:val="00DA3407"/>
    <w:rsid w:val="00DC506F"/>
    <w:rsid w:val="00DC7D94"/>
    <w:rsid w:val="00DF3381"/>
    <w:rsid w:val="00E121A3"/>
    <w:rsid w:val="00E209FE"/>
    <w:rsid w:val="00E24A25"/>
    <w:rsid w:val="00E26F64"/>
    <w:rsid w:val="00E430EE"/>
    <w:rsid w:val="00E460B5"/>
    <w:rsid w:val="00E6595E"/>
    <w:rsid w:val="00E700BC"/>
    <w:rsid w:val="00EA2DD0"/>
    <w:rsid w:val="00EA54AD"/>
    <w:rsid w:val="00EB6347"/>
    <w:rsid w:val="00EC3828"/>
    <w:rsid w:val="00EE43C8"/>
    <w:rsid w:val="00F24285"/>
    <w:rsid w:val="00F5173F"/>
    <w:rsid w:val="00F8102C"/>
    <w:rsid w:val="00F97510"/>
    <w:rsid w:val="00FC2B93"/>
    <w:rsid w:val="00FC790D"/>
    <w:rsid w:val="00FE1337"/>
    <w:rsid w:val="00FF2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DC27"/>
  <w15:chartTrackingRefBased/>
  <w15:docId w15:val="{4BD9AB5C-D8CE-5C4D-84E7-F29F4B0C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1664"/>
    <w:rPr>
      <w:rFonts w:ascii="Times New Roman" w:eastAsia="Times New Roman" w:hAnsi="Times New Roman" w:cs="Times New Roman"/>
    </w:rPr>
  </w:style>
  <w:style w:type="paragraph" w:styleId="Heading2">
    <w:name w:val="heading 2"/>
    <w:basedOn w:val="Normal"/>
    <w:link w:val="Heading2Char"/>
    <w:uiPriority w:val="9"/>
    <w:qFormat/>
    <w:rsid w:val="006C16E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D02"/>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C53045"/>
    <w:rPr>
      <w:sz w:val="16"/>
      <w:szCs w:val="16"/>
    </w:rPr>
  </w:style>
  <w:style w:type="paragraph" w:styleId="CommentText">
    <w:name w:val="annotation text"/>
    <w:basedOn w:val="Normal"/>
    <w:link w:val="CommentTextChar"/>
    <w:uiPriority w:val="99"/>
    <w:unhideWhenUsed/>
    <w:rsid w:val="00C53045"/>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C53045"/>
    <w:rPr>
      <w:sz w:val="20"/>
      <w:szCs w:val="20"/>
    </w:rPr>
  </w:style>
  <w:style w:type="paragraph" w:styleId="BalloonText">
    <w:name w:val="Balloon Text"/>
    <w:basedOn w:val="Normal"/>
    <w:link w:val="BalloonTextChar"/>
    <w:uiPriority w:val="99"/>
    <w:semiHidden/>
    <w:unhideWhenUsed/>
    <w:rsid w:val="00C53045"/>
    <w:rPr>
      <w:rFonts w:eastAsiaTheme="minorHAnsi"/>
      <w:sz w:val="18"/>
      <w:szCs w:val="18"/>
    </w:rPr>
  </w:style>
  <w:style w:type="character" w:customStyle="1" w:styleId="BalloonTextChar">
    <w:name w:val="Balloon Text Char"/>
    <w:basedOn w:val="DefaultParagraphFont"/>
    <w:link w:val="BalloonText"/>
    <w:uiPriority w:val="99"/>
    <w:semiHidden/>
    <w:rsid w:val="00C53045"/>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39000A"/>
    <w:rPr>
      <w:b/>
      <w:bCs/>
    </w:rPr>
  </w:style>
  <w:style w:type="character" w:customStyle="1" w:styleId="CommentSubjectChar">
    <w:name w:val="Comment Subject Char"/>
    <w:basedOn w:val="CommentTextChar"/>
    <w:link w:val="CommentSubject"/>
    <w:uiPriority w:val="99"/>
    <w:semiHidden/>
    <w:rsid w:val="0039000A"/>
    <w:rPr>
      <w:b/>
      <w:bCs/>
      <w:sz w:val="20"/>
      <w:szCs w:val="20"/>
    </w:rPr>
  </w:style>
  <w:style w:type="paragraph" w:styleId="Revision">
    <w:name w:val="Revision"/>
    <w:hidden/>
    <w:uiPriority w:val="99"/>
    <w:semiHidden/>
    <w:rsid w:val="008C1A19"/>
  </w:style>
  <w:style w:type="paragraph" w:styleId="NormalWeb">
    <w:name w:val="Normal (Web)"/>
    <w:basedOn w:val="Normal"/>
    <w:uiPriority w:val="99"/>
    <w:semiHidden/>
    <w:unhideWhenUsed/>
    <w:rsid w:val="00B33867"/>
    <w:pPr>
      <w:spacing w:before="100" w:beforeAutospacing="1" w:after="100" w:afterAutospacing="1"/>
    </w:pPr>
  </w:style>
  <w:style w:type="character" w:customStyle="1" w:styleId="apple-converted-space">
    <w:name w:val="apple-converted-space"/>
    <w:basedOn w:val="DefaultParagraphFont"/>
    <w:rsid w:val="00B33867"/>
  </w:style>
  <w:style w:type="character" w:customStyle="1" w:styleId="Heading2Char">
    <w:name w:val="Heading 2 Char"/>
    <w:basedOn w:val="DefaultParagraphFont"/>
    <w:link w:val="Heading2"/>
    <w:uiPriority w:val="9"/>
    <w:rsid w:val="006C16E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41664"/>
    <w:rPr>
      <w:color w:val="0000FF"/>
      <w:u w:val="single"/>
    </w:rPr>
  </w:style>
  <w:style w:type="character" w:styleId="FollowedHyperlink">
    <w:name w:val="FollowedHyperlink"/>
    <w:basedOn w:val="DefaultParagraphFont"/>
    <w:uiPriority w:val="99"/>
    <w:semiHidden/>
    <w:unhideWhenUsed/>
    <w:rsid w:val="003416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355350">
      <w:bodyDiv w:val="1"/>
      <w:marLeft w:val="0"/>
      <w:marRight w:val="0"/>
      <w:marTop w:val="0"/>
      <w:marBottom w:val="0"/>
      <w:divBdr>
        <w:top w:val="none" w:sz="0" w:space="0" w:color="auto"/>
        <w:left w:val="none" w:sz="0" w:space="0" w:color="auto"/>
        <w:bottom w:val="none" w:sz="0" w:space="0" w:color="auto"/>
        <w:right w:val="none" w:sz="0" w:space="0" w:color="auto"/>
      </w:divBdr>
    </w:div>
    <w:div w:id="675494408">
      <w:bodyDiv w:val="1"/>
      <w:marLeft w:val="0"/>
      <w:marRight w:val="0"/>
      <w:marTop w:val="0"/>
      <w:marBottom w:val="0"/>
      <w:divBdr>
        <w:top w:val="none" w:sz="0" w:space="0" w:color="auto"/>
        <w:left w:val="none" w:sz="0" w:space="0" w:color="auto"/>
        <w:bottom w:val="none" w:sz="0" w:space="0" w:color="auto"/>
        <w:right w:val="none" w:sz="0" w:space="0" w:color="auto"/>
      </w:divBdr>
    </w:div>
    <w:div w:id="819887411">
      <w:bodyDiv w:val="1"/>
      <w:marLeft w:val="0"/>
      <w:marRight w:val="0"/>
      <w:marTop w:val="0"/>
      <w:marBottom w:val="0"/>
      <w:divBdr>
        <w:top w:val="none" w:sz="0" w:space="0" w:color="auto"/>
        <w:left w:val="none" w:sz="0" w:space="0" w:color="auto"/>
        <w:bottom w:val="none" w:sz="0" w:space="0" w:color="auto"/>
        <w:right w:val="none" w:sz="0" w:space="0" w:color="auto"/>
      </w:divBdr>
    </w:div>
    <w:div w:id="903371124">
      <w:bodyDiv w:val="1"/>
      <w:marLeft w:val="0"/>
      <w:marRight w:val="0"/>
      <w:marTop w:val="0"/>
      <w:marBottom w:val="0"/>
      <w:divBdr>
        <w:top w:val="none" w:sz="0" w:space="0" w:color="auto"/>
        <w:left w:val="none" w:sz="0" w:space="0" w:color="auto"/>
        <w:bottom w:val="none" w:sz="0" w:space="0" w:color="auto"/>
        <w:right w:val="none" w:sz="0" w:space="0" w:color="auto"/>
      </w:divBdr>
    </w:div>
    <w:div w:id="907227229">
      <w:bodyDiv w:val="1"/>
      <w:marLeft w:val="0"/>
      <w:marRight w:val="0"/>
      <w:marTop w:val="0"/>
      <w:marBottom w:val="0"/>
      <w:divBdr>
        <w:top w:val="none" w:sz="0" w:space="0" w:color="auto"/>
        <w:left w:val="none" w:sz="0" w:space="0" w:color="auto"/>
        <w:bottom w:val="none" w:sz="0" w:space="0" w:color="auto"/>
        <w:right w:val="none" w:sz="0" w:space="0" w:color="auto"/>
      </w:divBdr>
    </w:div>
    <w:div w:id="930040444">
      <w:bodyDiv w:val="1"/>
      <w:marLeft w:val="0"/>
      <w:marRight w:val="0"/>
      <w:marTop w:val="0"/>
      <w:marBottom w:val="0"/>
      <w:divBdr>
        <w:top w:val="none" w:sz="0" w:space="0" w:color="auto"/>
        <w:left w:val="none" w:sz="0" w:space="0" w:color="auto"/>
        <w:bottom w:val="none" w:sz="0" w:space="0" w:color="auto"/>
        <w:right w:val="none" w:sz="0" w:space="0" w:color="auto"/>
      </w:divBdr>
    </w:div>
    <w:div w:id="1060249191">
      <w:bodyDiv w:val="1"/>
      <w:marLeft w:val="0"/>
      <w:marRight w:val="0"/>
      <w:marTop w:val="0"/>
      <w:marBottom w:val="0"/>
      <w:divBdr>
        <w:top w:val="none" w:sz="0" w:space="0" w:color="auto"/>
        <w:left w:val="none" w:sz="0" w:space="0" w:color="auto"/>
        <w:bottom w:val="none" w:sz="0" w:space="0" w:color="auto"/>
        <w:right w:val="none" w:sz="0" w:space="0" w:color="auto"/>
      </w:divBdr>
    </w:div>
    <w:div w:id="1137797104">
      <w:bodyDiv w:val="1"/>
      <w:marLeft w:val="0"/>
      <w:marRight w:val="0"/>
      <w:marTop w:val="0"/>
      <w:marBottom w:val="0"/>
      <w:divBdr>
        <w:top w:val="none" w:sz="0" w:space="0" w:color="auto"/>
        <w:left w:val="none" w:sz="0" w:space="0" w:color="auto"/>
        <w:bottom w:val="none" w:sz="0" w:space="0" w:color="auto"/>
        <w:right w:val="none" w:sz="0" w:space="0" w:color="auto"/>
      </w:divBdr>
    </w:div>
    <w:div w:id="1354766111">
      <w:bodyDiv w:val="1"/>
      <w:marLeft w:val="0"/>
      <w:marRight w:val="0"/>
      <w:marTop w:val="0"/>
      <w:marBottom w:val="0"/>
      <w:divBdr>
        <w:top w:val="none" w:sz="0" w:space="0" w:color="auto"/>
        <w:left w:val="none" w:sz="0" w:space="0" w:color="auto"/>
        <w:bottom w:val="none" w:sz="0" w:space="0" w:color="auto"/>
        <w:right w:val="none" w:sz="0" w:space="0" w:color="auto"/>
      </w:divBdr>
    </w:div>
    <w:div w:id="1675644708">
      <w:bodyDiv w:val="1"/>
      <w:marLeft w:val="0"/>
      <w:marRight w:val="0"/>
      <w:marTop w:val="0"/>
      <w:marBottom w:val="0"/>
      <w:divBdr>
        <w:top w:val="none" w:sz="0" w:space="0" w:color="auto"/>
        <w:left w:val="none" w:sz="0" w:space="0" w:color="auto"/>
        <w:bottom w:val="none" w:sz="0" w:space="0" w:color="auto"/>
        <w:right w:val="none" w:sz="0" w:space="0" w:color="auto"/>
      </w:divBdr>
      <w:divsChild>
        <w:div w:id="1133211211">
          <w:marLeft w:val="0"/>
          <w:marRight w:val="0"/>
          <w:marTop w:val="0"/>
          <w:marBottom w:val="0"/>
          <w:divBdr>
            <w:top w:val="none" w:sz="0" w:space="0" w:color="auto"/>
            <w:left w:val="none" w:sz="0" w:space="0" w:color="auto"/>
            <w:bottom w:val="none" w:sz="0" w:space="0" w:color="auto"/>
            <w:right w:val="none" w:sz="0" w:space="0" w:color="auto"/>
          </w:divBdr>
          <w:divsChild>
            <w:div w:id="584807824">
              <w:marLeft w:val="0"/>
              <w:marRight w:val="0"/>
              <w:marTop w:val="0"/>
              <w:marBottom w:val="0"/>
              <w:divBdr>
                <w:top w:val="none" w:sz="0" w:space="0" w:color="auto"/>
                <w:left w:val="none" w:sz="0" w:space="0" w:color="auto"/>
                <w:bottom w:val="none" w:sz="0" w:space="0" w:color="auto"/>
                <w:right w:val="none" w:sz="0" w:space="0" w:color="auto"/>
              </w:divBdr>
              <w:divsChild>
                <w:div w:id="9093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748771">
      <w:bodyDiv w:val="1"/>
      <w:marLeft w:val="0"/>
      <w:marRight w:val="0"/>
      <w:marTop w:val="0"/>
      <w:marBottom w:val="0"/>
      <w:divBdr>
        <w:top w:val="none" w:sz="0" w:space="0" w:color="auto"/>
        <w:left w:val="none" w:sz="0" w:space="0" w:color="auto"/>
        <w:bottom w:val="none" w:sz="0" w:space="0" w:color="auto"/>
        <w:right w:val="none" w:sz="0" w:space="0" w:color="auto"/>
      </w:divBdr>
    </w:div>
    <w:div w:id="1918905734">
      <w:bodyDiv w:val="1"/>
      <w:marLeft w:val="0"/>
      <w:marRight w:val="0"/>
      <w:marTop w:val="0"/>
      <w:marBottom w:val="0"/>
      <w:divBdr>
        <w:top w:val="none" w:sz="0" w:space="0" w:color="auto"/>
        <w:left w:val="none" w:sz="0" w:space="0" w:color="auto"/>
        <w:bottom w:val="none" w:sz="0" w:space="0" w:color="auto"/>
        <w:right w:val="none" w:sz="0" w:space="0" w:color="auto"/>
      </w:divBdr>
    </w:div>
    <w:div w:id="210167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ciencedirect.com/topics/social-sciences/drough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BF82-2A85-A54A-B738-59095F31A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6</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Fiker Zewdie</dc:creator>
  <cp:keywords/>
  <dc:description/>
  <cp:lastModifiedBy>Fiker Zewdie</cp:lastModifiedBy>
  <cp:revision>7</cp:revision>
  <dcterms:created xsi:type="dcterms:W3CDTF">2019-09-23T12:28:00Z</dcterms:created>
  <dcterms:modified xsi:type="dcterms:W3CDTF">2019-10-17T17:19:00Z</dcterms:modified>
</cp:coreProperties>
</file>